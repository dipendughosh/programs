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86" w:rsidRDefault="00332889">
      <w:r>
        <w:rPr>
          <w:noProof/>
        </w:rPr>
        <w:drawing>
          <wp:inline distT="0" distB="0" distL="0" distR="0">
            <wp:extent cx="5487478" cy="3336626"/>
            <wp:effectExtent l="95250" t="38100" r="75122" b="1617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32889" w:rsidRDefault="00332889">
      <w:pPr>
        <w:spacing w:after="0" w:line="240" w:lineRule="auto"/>
      </w:pPr>
      <w:r>
        <w:br w:type="page"/>
      </w:r>
    </w:p>
    <w:p w:rsidR="00332889" w:rsidRPr="00332889" w:rsidRDefault="00332889" w:rsidP="00332889">
      <w:pPr>
        <w:pStyle w:val="BookSemiHeading"/>
        <w:rPr>
          <w:rStyle w:val="IntenseEmphasis"/>
          <w:b w:val="0"/>
          <w:i w:val="0"/>
        </w:rPr>
      </w:pPr>
      <w:r w:rsidRPr="00332889">
        <w:rPr>
          <w:rStyle w:val="IntenseEmphasis"/>
        </w:rPr>
        <w:lastRenderedPageBreak/>
        <w:t xml:space="preserve">The </w:t>
      </w:r>
      <w:r w:rsidR="002A2C40" w:rsidRPr="00332889">
        <w:rPr>
          <w:rStyle w:val="IntenseEmphasis"/>
        </w:rPr>
        <w:t>Project:</w:t>
      </w:r>
    </w:p>
    <w:p w:rsidR="00332889" w:rsidRPr="002A2C40" w:rsidRDefault="000B7C99" w:rsidP="00332889">
      <w:pPr>
        <w:pStyle w:val="BookNormal"/>
        <w:rPr>
          <w:rStyle w:val="IntenseEmphasis"/>
          <w:i w:val="0"/>
          <w:color w:val="000000" w:themeColor="text1"/>
          <w:sz w:val="24"/>
          <w:szCs w:val="24"/>
        </w:rPr>
      </w:pPr>
      <w:r w:rsidRPr="002A2C40">
        <w:rPr>
          <w:rStyle w:val="IntenseEmphasis"/>
          <w:i w:val="0"/>
          <w:color w:val="548DD4" w:themeColor="text2" w:themeTint="99"/>
          <w:sz w:val="36"/>
          <w:szCs w:val="36"/>
        </w:rPr>
        <w:t xml:space="preserve"> </w:t>
      </w:r>
      <w:r w:rsidR="00332889" w:rsidRPr="002A2C40">
        <w:rPr>
          <w:rStyle w:val="IntenseEmphasis"/>
          <w:i w:val="0"/>
          <w:color w:val="000000" w:themeColor="text1"/>
          <w:sz w:val="24"/>
          <w:szCs w:val="24"/>
        </w:rPr>
        <w:t>Library Automation System.</w:t>
      </w:r>
    </w:p>
    <w:p w:rsidR="00332889" w:rsidRDefault="00332889" w:rsidP="00332889">
      <w:pPr>
        <w:pStyle w:val="BookSemiHeading"/>
        <w:rPr>
          <w:rStyle w:val="IntenseEmphasis"/>
          <w:bCs w:val="0"/>
          <w:iCs w:val="0"/>
          <w:color w:val="4F81BD" w:themeColor="accent1"/>
          <w:szCs w:val="28"/>
        </w:rPr>
      </w:pPr>
      <w:r w:rsidRPr="00332889">
        <w:rPr>
          <w:rStyle w:val="IntenseEmphasis"/>
          <w:bCs w:val="0"/>
          <w:iCs w:val="0"/>
          <w:color w:val="4F81BD" w:themeColor="accent1"/>
          <w:szCs w:val="28"/>
        </w:rPr>
        <w:t xml:space="preserve">The </w:t>
      </w:r>
      <w:r w:rsidR="002A2C40" w:rsidRPr="00332889">
        <w:rPr>
          <w:rStyle w:val="IntenseEmphasis"/>
          <w:bCs w:val="0"/>
          <w:iCs w:val="0"/>
          <w:color w:val="4F81BD" w:themeColor="accent1"/>
          <w:szCs w:val="28"/>
        </w:rPr>
        <w:t>Problem:</w:t>
      </w:r>
    </w:p>
    <w:p w:rsidR="00332889" w:rsidRPr="003250D8" w:rsidRDefault="00332889" w:rsidP="00332889">
      <w:pPr>
        <w:pStyle w:val="BookNormal"/>
        <w:spacing w:after="0" w:line="240" w:lineRule="auto"/>
      </w:pPr>
      <w:r w:rsidRPr="003250D8">
        <w:t xml:space="preserve">A city library in </w:t>
      </w:r>
      <w:r>
        <w:t>Kolkata</w:t>
      </w:r>
      <w:r w:rsidRPr="003250D8">
        <w:t xml:space="preserve"> planned to automate its’ library operations and member </w:t>
      </w:r>
      <w:r w:rsidR="002A2C40" w:rsidRPr="003250D8">
        <w:t>operations</w:t>
      </w:r>
      <w:r w:rsidRPr="003250D8">
        <w:t>.</w:t>
      </w:r>
    </w:p>
    <w:p w:rsidR="00332889" w:rsidRPr="003250D8" w:rsidRDefault="00332889" w:rsidP="00332889">
      <w:pPr>
        <w:pStyle w:val="BookNormal"/>
        <w:spacing w:after="0" w:line="240" w:lineRule="auto"/>
      </w:pPr>
    </w:p>
    <w:p w:rsidR="00332889" w:rsidRPr="003250D8" w:rsidRDefault="00332889" w:rsidP="00332889">
      <w:pPr>
        <w:pStyle w:val="BookNormal"/>
        <w:spacing w:after="0" w:line="240" w:lineRule="auto"/>
      </w:pPr>
      <w:r w:rsidRPr="003250D8">
        <w:t>Library lends books, CDs and DVDs to its’ members. Library administrator should be able to add a book/CD/DVD with book/CD/DVD name, author name, category (Fiction, Entertainment, Technical, and Management etc.), number of copies.</w:t>
      </w:r>
    </w:p>
    <w:p w:rsidR="00332889" w:rsidRPr="003250D8" w:rsidRDefault="00332889" w:rsidP="00332889">
      <w:pPr>
        <w:pStyle w:val="BookNormal"/>
        <w:spacing w:after="0" w:line="240" w:lineRule="auto"/>
      </w:pPr>
    </w:p>
    <w:p w:rsidR="00332889" w:rsidRPr="003250D8" w:rsidRDefault="00332889" w:rsidP="00332889">
      <w:pPr>
        <w:pStyle w:val="BookNormal"/>
        <w:spacing w:after="0" w:line="240" w:lineRule="auto"/>
      </w:pPr>
      <w:r w:rsidRPr="003250D8">
        <w:t>Member should be registered with library before he is allowed to check out book/CD/DVD. Member needs to give name, date of birth, sex, address, contact number and gets a member id. Member id needs to be specified for any transactions to be done in library.</w:t>
      </w:r>
    </w:p>
    <w:p w:rsidR="00332889" w:rsidRPr="003250D8" w:rsidRDefault="00332889" w:rsidP="00332889">
      <w:pPr>
        <w:pStyle w:val="BookNormal"/>
        <w:spacing w:after="0" w:line="240" w:lineRule="auto"/>
      </w:pPr>
    </w:p>
    <w:p w:rsidR="00332889" w:rsidRPr="003250D8" w:rsidRDefault="00332889" w:rsidP="00332889">
      <w:pPr>
        <w:pStyle w:val="BookNormal"/>
        <w:spacing w:after="0" w:line="240" w:lineRule="auto"/>
      </w:pPr>
      <w:r w:rsidRPr="003250D8">
        <w:t>Search facility needs to be made available to members by book name or author name or category or combination of above to search the relevant resources.</w:t>
      </w:r>
    </w:p>
    <w:p w:rsidR="00332889" w:rsidRPr="003250D8" w:rsidRDefault="00332889" w:rsidP="00332889">
      <w:pPr>
        <w:pStyle w:val="BookNormal"/>
        <w:spacing w:after="0" w:line="240" w:lineRule="auto"/>
      </w:pPr>
    </w:p>
    <w:p w:rsidR="00332889" w:rsidRPr="003250D8" w:rsidRDefault="00332889" w:rsidP="00332889">
      <w:pPr>
        <w:pStyle w:val="BookNormal"/>
        <w:spacing w:after="0" w:line="240" w:lineRule="auto"/>
      </w:pPr>
      <w:r w:rsidRPr="003250D8">
        <w:t xml:space="preserve">Member can choose one or more book/CD/DVD to check out. Software needs to ensure the availability of the book before check out. Due date needs to be displayed once checked out. Due dates are 10 days, 5 days and 3 days for book, CD and DVD respectively. Member also should be able to see the list of books that she/he checked out. Also should be able to return the book that he/she checked out. When the member returns the book beyond the due date, he/she should be fined accordingly. Fines are </w:t>
      </w:r>
      <w:r>
        <w:t xml:space="preserve">Rs. </w:t>
      </w:r>
      <w:r w:rsidRPr="003250D8">
        <w:t>1</w:t>
      </w:r>
      <w:r>
        <w:t>/-</w:t>
      </w:r>
      <w:r w:rsidRPr="003250D8">
        <w:t xml:space="preserve">, </w:t>
      </w:r>
      <w:r>
        <w:t xml:space="preserve">Rs. </w:t>
      </w:r>
      <w:r w:rsidRPr="003250D8">
        <w:t>2</w:t>
      </w:r>
      <w:r>
        <w:t>/-</w:t>
      </w:r>
      <w:r w:rsidRPr="003250D8">
        <w:t xml:space="preserve"> and </w:t>
      </w:r>
      <w:r>
        <w:t xml:space="preserve">Rs. </w:t>
      </w:r>
      <w:r w:rsidRPr="003250D8">
        <w:t>3</w:t>
      </w:r>
      <w:r>
        <w:t>/-</w:t>
      </w:r>
      <w:r w:rsidRPr="003250D8">
        <w:t xml:space="preserve"> for book, CD and DVD respectively.</w:t>
      </w:r>
    </w:p>
    <w:p w:rsidR="00332889" w:rsidRPr="003250D8" w:rsidRDefault="00332889" w:rsidP="00332889">
      <w:pPr>
        <w:pStyle w:val="BookNormal"/>
        <w:spacing w:after="0" w:line="240" w:lineRule="auto"/>
      </w:pPr>
    </w:p>
    <w:p w:rsidR="00332889" w:rsidRPr="003250D8" w:rsidRDefault="00332889" w:rsidP="00332889">
      <w:pPr>
        <w:pStyle w:val="BookNormal"/>
        <w:spacing w:after="0" w:line="240" w:lineRule="auto"/>
      </w:pPr>
      <w:r w:rsidRPr="003250D8">
        <w:t>Administrator should be able to see the list of books checked out or due or returned for a given date.</w:t>
      </w:r>
    </w:p>
    <w:p w:rsidR="00332889" w:rsidRDefault="00332889" w:rsidP="00332889">
      <w:pPr>
        <w:pStyle w:val="BookSemiHeading"/>
        <w:rPr>
          <w:rStyle w:val="IntenseEmphasis"/>
          <w:bCs w:val="0"/>
          <w:iCs w:val="0"/>
          <w:color w:val="4F81BD" w:themeColor="accent1"/>
          <w:szCs w:val="28"/>
        </w:rPr>
      </w:pPr>
    </w:p>
    <w:p w:rsidR="009A5E49" w:rsidRDefault="002A2C40" w:rsidP="009A5E49">
      <w:pPr>
        <w:pStyle w:val="BookSemiHeading"/>
        <w:rPr>
          <w:ins w:id="0" w:author="Ishan Mukherjee" w:date="2010-12-31T01:51:00Z"/>
          <w:rStyle w:val="IntenseEmphasis"/>
          <w:b w:val="0"/>
          <w:bCs w:val="0"/>
          <w:i w:val="0"/>
          <w:iCs w:val="0"/>
          <w:color w:val="4F81BD" w:themeColor="accent1"/>
          <w:szCs w:val="28"/>
        </w:rPr>
      </w:pPr>
      <w:r w:rsidRPr="009A5E49">
        <w:rPr>
          <w:rStyle w:val="IntenseEmphasis"/>
          <w:bCs w:val="0"/>
          <w:iCs w:val="0"/>
          <w:color w:val="4F81BD" w:themeColor="accent1"/>
          <w:szCs w:val="28"/>
        </w:rPr>
        <w:t>Objectives:</w:t>
      </w:r>
    </w:p>
    <w:p w:rsidR="00EB7FED" w:rsidRDefault="00EB7FED" w:rsidP="00EB7FED">
      <w:pPr>
        <w:pStyle w:val="BookNormal"/>
        <w:numPr>
          <w:ilvl w:val="0"/>
          <w:numId w:val="9"/>
        </w:numPr>
        <w:spacing w:after="0" w:line="240" w:lineRule="auto"/>
        <w:rPr>
          <w:rStyle w:val="IntenseEmphasis"/>
          <w:b w:val="0"/>
          <w:bCs w:val="0"/>
          <w:i w:val="0"/>
          <w:iCs w:val="0"/>
          <w:color w:val="auto"/>
          <w:szCs w:val="28"/>
        </w:rPr>
      </w:pPr>
      <w:r w:rsidRPr="00EB7FED">
        <w:rPr>
          <w:rStyle w:val="IntenseEmphasis"/>
          <w:b w:val="0"/>
          <w:bCs w:val="0"/>
          <w:i w:val="0"/>
          <w:iCs w:val="0"/>
          <w:color w:val="auto"/>
          <w:szCs w:val="28"/>
        </w:rPr>
        <w:t>Library Administrator</w:t>
      </w:r>
      <w:r>
        <w:rPr>
          <w:rStyle w:val="IntenseEmphasis"/>
          <w:b w:val="0"/>
          <w:bCs w:val="0"/>
          <w:i w:val="0"/>
          <w:iCs w:val="0"/>
          <w:color w:val="auto"/>
          <w:szCs w:val="28"/>
        </w:rPr>
        <w:t xml:space="preserve"> can add new resources to the library.</w:t>
      </w:r>
    </w:p>
    <w:p w:rsidR="00EB7FED" w:rsidRDefault="00EB7FED" w:rsidP="00EB7FED">
      <w:pPr>
        <w:pStyle w:val="BookNormal"/>
        <w:numPr>
          <w:ilvl w:val="0"/>
          <w:numId w:val="9"/>
        </w:numPr>
        <w:spacing w:after="0" w:line="240" w:lineRule="auto"/>
        <w:rPr>
          <w:rStyle w:val="IntenseEmphasis"/>
          <w:b w:val="0"/>
          <w:bCs w:val="0"/>
          <w:i w:val="0"/>
          <w:iCs w:val="0"/>
          <w:color w:val="auto"/>
          <w:szCs w:val="28"/>
        </w:rPr>
      </w:pPr>
      <w:r>
        <w:rPr>
          <w:rStyle w:val="IntenseEmphasis"/>
          <w:b w:val="0"/>
          <w:bCs w:val="0"/>
          <w:i w:val="0"/>
          <w:iCs w:val="0"/>
          <w:color w:val="auto"/>
          <w:szCs w:val="28"/>
        </w:rPr>
        <w:t>People can become new member of the library.</w:t>
      </w:r>
    </w:p>
    <w:p w:rsidR="00EB7FED" w:rsidRDefault="00EB7FED" w:rsidP="00EB7FED">
      <w:pPr>
        <w:pStyle w:val="BookNormal"/>
        <w:numPr>
          <w:ilvl w:val="0"/>
          <w:numId w:val="9"/>
        </w:numPr>
        <w:spacing w:after="0" w:line="240" w:lineRule="auto"/>
        <w:rPr>
          <w:rStyle w:val="IntenseEmphasis"/>
          <w:b w:val="0"/>
          <w:bCs w:val="0"/>
          <w:i w:val="0"/>
          <w:iCs w:val="0"/>
          <w:color w:val="auto"/>
          <w:szCs w:val="28"/>
        </w:rPr>
      </w:pPr>
      <w:r>
        <w:rPr>
          <w:rStyle w:val="IntenseEmphasis"/>
          <w:b w:val="0"/>
          <w:bCs w:val="0"/>
          <w:i w:val="0"/>
          <w:iCs w:val="0"/>
          <w:color w:val="auto"/>
          <w:szCs w:val="28"/>
        </w:rPr>
        <w:t>Only members can borrow resources from the library.</w:t>
      </w:r>
    </w:p>
    <w:p w:rsidR="00EB7FED" w:rsidRPr="00EB7FED" w:rsidRDefault="00EB7FED" w:rsidP="00EB7FED">
      <w:pPr>
        <w:pStyle w:val="BookNormal"/>
        <w:numPr>
          <w:ilvl w:val="0"/>
          <w:numId w:val="9"/>
        </w:numPr>
        <w:spacing w:after="0" w:line="240" w:lineRule="auto"/>
        <w:rPr>
          <w:szCs w:val="28"/>
        </w:rPr>
      </w:pPr>
      <w:r>
        <w:rPr>
          <w:rStyle w:val="IntenseEmphasis"/>
          <w:b w:val="0"/>
          <w:bCs w:val="0"/>
          <w:i w:val="0"/>
          <w:iCs w:val="0"/>
          <w:color w:val="auto"/>
          <w:szCs w:val="28"/>
        </w:rPr>
        <w:t xml:space="preserve">Members can search resources </w:t>
      </w:r>
      <w:r w:rsidRPr="003250D8">
        <w:t>by book name or author name or category or combination of</w:t>
      </w:r>
      <w:r>
        <w:t xml:space="preserve"> these.</w:t>
      </w:r>
    </w:p>
    <w:p w:rsidR="00EB7FED" w:rsidRPr="00EB7FED" w:rsidRDefault="00EB7FED" w:rsidP="00EB7FED">
      <w:pPr>
        <w:pStyle w:val="BookNormal"/>
        <w:numPr>
          <w:ilvl w:val="0"/>
          <w:numId w:val="9"/>
        </w:numPr>
        <w:spacing w:after="0" w:line="240" w:lineRule="auto"/>
        <w:rPr>
          <w:szCs w:val="28"/>
        </w:rPr>
      </w:pPr>
      <w:r w:rsidRPr="003250D8">
        <w:t>Member can choose one or more book/CD/DVD to check out. Software needs to ensure the availability of the book before check out</w:t>
      </w:r>
      <w:r>
        <w:t>.</w:t>
      </w:r>
    </w:p>
    <w:p w:rsidR="00EB7FED" w:rsidRPr="00EB7FED" w:rsidRDefault="00EB7FED" w:rsidP="00EB7FED">
      <w:pPr>
        <w:pStyle w:val="BookNormal"/>
        <w:numPr>
          <w:ilvl w:val="0"/>
          <w:numId w:val="9"/>
        </w:numPr>
        <w:spacing w:after="0" w:line="240" w:lineRule="auto"/>
        <w:rPr>
          <w:szCs w:val="28"/>
        </w:rPr>
      </w:pPr>
      <w:r w:rsidRPr="003250D8">
        <w:t>Due date needs to be displayed once checked out.</w:t>
      </w:r>
    </w:p>
    <w:p w:rsidR="00EB7FED" w:rsidRPr="00EB7FED" w:rsidRDefault="00EB7FED" w:rsidP="00EB7FED">
      <w:pPr>
        <w:pStyle w:val="BookNormal"/>
        <w:numPr>
          <w:ilvl w:val="0"/>
          <w:numId w:val="9"/>
        </w:numPr>
        <w:spacing w:after="0" w:line="240" w:lineRule="auto"/>
        <w:rPr>
          <w:szCs w:val="28"/>
        </w:rPr>
      </w:pPr>
      <w:r w:rsidRPr="003250D8">
        <w:t>Member also should be able to see the list of books that she/he checked out.</w:t>
      </w:r>
    </w:p>
    <w:p w:rsidR="00EB7FED" w:rsidRDefault="00EB7FED" w:rsidP="00EB7FED">
      <w:pPr>
        <w:pStyle w:val="BookNormal"/>
        <w:numPr>
          <w:ilvl w:val="0"/>
          <w:numId w:val="9"/>
        </w:numPr>
        <w:spacing w:after="0" w:line="240" w:lineRule="auto"/>
        <w:rPr>
          <w:szCs w:val="28"/>
        </w:rPr>
      </w:pPr>
      <w:r w:rsidRPr="003250D8">
        <w:t>Also should be able to return the book that he/she checked out. When the member returns the book beyond the due date, he/she should be fined accordingly.</w:t>
      </w:r>
    </w:p>
    <w:p w:rsidR="00EB7FED" w:rsidRPr="00EB7FED" w:rsidRDefault="00EB7FED" w:rsidP="00EB7FED">
      <w:pPr>
        <w:pStyle w:val="BookNormal"/>
        <w:spacing w:after="0" w:line="240" w:lineRule="auto"/>
        <w:rPr>
          <w:rStyle w:val="IntenseEmphasis"/>
          <w:b w:val="0"/>
          <w:bCs w:val="0"/>
          <w:i w:val="0"/>
          <w:iCs w:val="0"/>
          <w:color w:val="auto"/>
          <w:szCs w:val="28"/>
        </w:rPr>
      </w:pPr>
    </w:p>
    <w:p w:rsidR="009A5E49" w:rsidRDefault="002A2C40" w:rsidP="009A5E49">
      <w:pPr>
        <w:spacing w:after="0" w:line="240" w:lineRule="auto"/>
        <w:rPr>
          <w:rStyle w:val="IntenseEmphasis"/>
          <w:rFonts w:ascii="Century Gothic" w:hAnsi="Century Gothic"/>
          <w:sz w:val="24"/>
          <w:szCs w:val="24"/>
        </w:rPr>
      </w:pPr>
      <w:r w:rsidRPr="000C217D">
        <w:rPr>
          <w:rStyle w:val="IntenseEmphasis"/>
          <w:rFonts w:ascii="Century Gothic" w:hAnsi="Century Gothic"/>
          <w:sz w:val="24"/>
          <w:szCs w:val="24"/>
        </w:rPr>
        <w:t>Preliminary</w:t>
      </w:r>
      <w:r w:rsidR="009A5E49" w:rsidRPr="000C217D">
        <w:rPr>
          <w:rStyle w:val="IntenseEmphasis"/>
          <w:rFonts w:ascii="Century Gothic" w:hAnsi="Century Gothic"/>
          <w:sz w:val="24"/>
          <w:szCs w:val="24"/>
        </w:rPr>
        <w:t xml:space="preserve"> </w:t>
      </w:r>
      <w:r w:rsidR="00863074" w:rsidRPr="000C217D">
        <w:rPr>
          <w:rStyle w:val="IntenseEmphasis"/>
          <w:rFonts w:ascii="Century Gothic" w:hAnsi="Century Gothic"/>
          <w:sz w:val="24"/>
          <w:szCs w:val="24"/>
        </w:rPr>
        <w:t>Ideas:</w:t>
      </w:r>
    </w:p>
    <w:p w:rsidR="00863074" w:rsidRPr="000C217D" w:rsidRDefault="00863074" w:rsidP="009A5E49">
      <w:pPr>
        <w:spacing w:after="0" w:line="240" w:lineRule="auto"/>
        <w:rPr>
          <w:rStyle w:val="IntenseEmphasis"/>
          <w:rFonts w:ascii="Century Gothic" w:hAnsi="Century Gothic"/>
          <w:sz w:val="24"/>
          <w:szCs w:val="24"/>
        </w:rPr>
      </w:pPr>
    </w:p>
    <w:p w:rsidR="009A5E49" w:rsidRDefault="00863074" w:rsidP="00863074">
      <w:pPr>
        <w:pStyle w:val="BookSemiHeading"/>
        <w:numPr>
          <w:ilvl w:val="0"/>
          <w:numId w:val="13"/>
        </w:numPr>
        <w:jc w:val="both"/>
        <w:rPr>
          <w:rStyle w:val="IntenseEmphasis"/>
          <w:b w:val="0"/>
          <w:bCs w:val="0"/>
          <w:i w:val="0"/>
          <w:iCs w:val="0"/>
          <w:color w:val="000000" w:themeColor="text1"/>
          <w:sz w:val="18"/>
          <w:szCs w:val="18"/>
        </w:rPr>
      </w:pPr>
      <w:r>
        <w:rPr>
          <w:rStyle w:val="IntenseEmphasis"/>
          <w:b w:val="0"/>
          <w:bCs w:val="0"/>
          <w:i w:val="0"/>
          <w:iCs w:val="0"/>
          <w:color w:val="000000" w:themeColor="text1"/>
          <w:sz w:val="18"/>
          <w:szCs w:val="18"/>
        </w:rPr>
        <w:t>The library administration system is designed to cater to the needs of the library administrator and the members of the library.</w:t>
      </w:r>
    </w:p>
    <w:p w:rsidR="00863074" w:rsidRDefault="00863074" w:rsidP="00863074">
      <w:pPr>
        <w:pStyle w:val="BookSemiHeading"/>
        <w:numPr>
          <w:ilvl w:val="0"/>
          <w:numId w:val="13"/>
        </w:numPr>
        <w:jc w:val="both"/>
        <w:rPr>
          <w:rStyle w:val="IntenseEmphasis"/>
          <w:b w:val="0"/>
          <w:bCs w:val="0"/>
          <w:i w:val="0"/>
          <w:iCs w:val="0"/>
          <w:color w:val="000000" w:themeColor="text1"/>
          <w:sz w:val="18"/>
          <w:szCs w:val="18"/>
        </w:rPr>
      </w:pPr>
      <w:r>
        <w:rPr>
          <w:rStyle w:val="IntenseEmphasis"/>
          <w:b w:val="0"/>
          <w:bCs w:val="0"/>
          <w:i w:val="0"/>
          <w:iCs w:val="0"/>
          <w:color w:val="000000" w:themeColor="text1"/>
          <w:sz w:val="18"/>
          <w:szCs w:val="18"/>
        </w:rPr>
        <w:t>This web based application can be used by the library administrator to add records of the resources and check the details of the resources that are borrowed and returned on a particular date.</w:t>
      </w:r>
    </w:p>
    <w:p w:rsidR="00863074" w:rsidRPr="00863074" w:rsidRDefault="00863074" w:rsidP="00863074">
      <w:pPr>
        <w:pStyle w:val="BookSemiHeading"/>
        <w:numPr>
          <w:ilvl w:val="0"/>
          <w:numId w:val="13"/>
        </w:numPr>
        <w:jc w:val="both"/>
        <w:rPr>
          <w:rStyle w:val="IntenseEmphasis"/>
          <w:b w:val="0"/>
          <w:bCs w:val="0"/>
          <w:i w:val="0"/>
          <w:iCs w:val="0"/>
          <w:color w:val="000000" w:themeColor="text1"/>
          <w:sz w:val="18"/>
          <w:szCs w:val="18"/>
        </w:rPr>
      </w:pPr>
      <w:r>
        <w:rPr>
          <w:rStyle w:val="IntenseEmphasis"/>
          <w:b w:val="0"/>
          <w:bCs w:val="0"/>
          <w:i w:val="0"/>
          <w:iCs w:val="0"/>
          <w:color w:val="000000" w:themeColor="text1"/>
          <w:sz w:val="18"/>
          <w:szCs w:val="18"/>
        </w:rPr>
        <w:t>This application is also built keeping in mind the needs of the members of the library. The library administrator on behalf of the members can search particular resources and provide them to the members. Apart from this he can also provide membership to the new customers visiting the library and provide them a member id.</w:t>
      </w:r>
      <w:r w:rsidR="00AF20E4">
        <w:rPr>
          <w:rStyle w:val="IntenseEmphasis"/>
          <w:b w:val="0"/>
          <w:bCs w:val="0"/>
          <w:i w:val="0"/>
          <w:iCs w:val="0"/>
          <w:color w:val="000000" w:themeColor="text1"/>
          <w:sz w:val="18"/>
          <w:szCs w:val="18"/>
        </w:rPr>
        <w:t xml:space="preserve"> The administrator can inform the</w:t>
      </w:r>
      <w:r w:rsidR="00363E53">
        <w:rPr>
          <w:rStyle w:val="IntenseEmphasis"/>
          <w:b w:val="0"/>
          <w:bCs w:val="0"/>
          <w:i w:val="0"/>
          <w:iCs w:val="0"/>
          <w:color w:val="000000" w:themeColor="text1"/>
          <w:sz w:val="18"/>
          <w:szCs w:val="18"/>
        </w:rPr>
        <w:t xml:space="preserve"> </w:t>
      </w:r>
      <w:r w:rsidR="00AF20E4">
        <w:rPr>
          <w:rStyle w:val="IntenseEmphasis"/>
          <w:b w:val="0"/>
          <w:bCs w:val="0"/>
          <w:i w:val="0"/>
          <w:iCs w:val="0"/>
          <w:color w:val="000000" w:themeColor="text1"/>
          <w:sz w:val="18"/>
          <w:szCs w:val="18"/>
        </w:rPr>
        <w:t>members of the number of resources borrowed by them and if any fine is due from them.</w:t>
      </w:r>
    </w:p>
    <w:p w:rsidR="004F3F5B" w:rsidRPr="000C217D" w:rsidRDefault="004F3F5B" w:rsidP="004F3F5B">
      <w:pPr>
        <w:spacing w:after="0" w:line="240" w:lineRule="auto"/>
        <w:rPr>
          <w:rStyle w:val="IntenseEmphasis"/>
          <w:rFonts w:ascii="Century Gothic" w:hAnsi="Century Gothic"/>
          <w:sz w:val="24"/>
          <w:szCs w:val="24"/>
        </w:rPr>
      </w:pPr>
      <w:r w:rsidRPr="000C217D">
        <w:rPr>
          <w:rStyle w:val="IntenseEmphasis"/>
          <w:rFonts w:ascii="Century Gothic" w:hAnsi="Century Gothic"/>
          <w:sz w:val="24"/>
          <w:szCs w:val="24"/>
        </w:rPr>
        <w:lastRenderedPageBreak/>
        <w:t>The Feasibility Study</w:t>
      </w:r>
    </w:p>
    <w:p w:rsidR="004F3F5B" w:rsidRPr="00192230" w:rsidRDefault="004F3F5B" w:rsidP="002A2C40">
      <w:pPr>
        <w:autoSpaceDE w:val="0"/>
        <w:autoSpaceDN w:val="0"/>
        <w:adjustRightInd w:val="0"/>
        <w:spacing w:after="0" w:line="240" w:lineRule="auto"/>
        <w:jc w:val="both"/>
        <w:rPr>
          <w:rFonts w:ascii="Century Gothic" w:hAnsi="Century Gothic"/>
          <w:sz w:val="18"/>
          <w:szCs w:val="18"/>
        </w:rPr>
      </w:pPr>
      <w:r w:rsidRPr="00192230">
        <w:rPr>
          <w:rFonts w:ascii="Century Gothic" w:hAnsi="Century Gothic"/>
          <w:sz w:val="18"/>
          <w:szCs w:val="18"/>
        </w:rPr>
        <w:t>As the initial investigation is completed, it leads to a more detailed investigation</w:t>
      </w:r>
    </w:p>
    <w:p w:rsidR="004F3F5B" w:rsidRPr="00192230" w:rsidRDefault="004F3F5B" w:rsidP="002A2C40">
      <w:pPr>
        <w:autoSpaceDE w:val="0"/>
        <w:autoSpaceDN w:val="0"/>
        <w:adjustRightInd w:val="0"/>
        <w:spacing w:after="0" w:line="240" w:lineRule="auto"/>
        <w:jc w:val="both"/>
        <w:rPr>
          <w:rFonts w:ascii="Century Gothic" w:hAnsi="Century Gothic"/>
          <w:sz w:val="18"/>
          <w:szCs w:val="18"/>
        </w:rPr>
      </w:pPr>
      <w:r w:rsidRPr="00192230">
        <w:rPr>
          <w:rFonts w:ascii="Century Gothic" w:hAnsi="Century Gothic"/>
          <w:sz w:val="18"/>
          <w:szCs w:val="18"/>
        </w:rPr>
        <w:t>of the system. The conclusions of the initial study become the input for the</w:t>
      </w:r>
    </w:p>
    <w:p w:rsidR="004F3F5B" w:rsidRPr="00192230" w:rsidRDefault="002A2C40" w:rsidP="002A2C40">
      <w:pPr>
        <w:autoSpaceDE w:val="0"/>
        <w:autoSpaceDN w:val="0"/>
        <w:adjustRightInd w:val="0"/>
        <w:spacing w:after="0" w:line="240" w:lineRule="auto"/>
        <w:jc w:val="both"/>
        <w:rPr>
          <w:rFonts w:ascii="Century Gothic" w:hAnsi="Century Gothic"/>
          <w:sz w:val="18"/>
          <w:szCs w:val="18"/>
        </w:rPr>
      </w:pPr>
      <w:r>
        <w:rPr>
          <w:rFonts w:ascii="Century Gothic" w:hAnsi="Century Gothic"/>
          <w:sz w:val="18"/>
          <w:szCs w:val="18"/>
        </w:rPr>
        <w:t>d</w:t>
      </w:r>
      <w:r w:rsidRPr="00192230">
        <w:rPr>
          <w:rFonts w:ascii="Century Gothic" w:hAnsi="Century Gothic"/>
          <w:sz w:val="18"/>
          <w:szCs w:val="18"/>
        </w:rPr>
        <w:t>etailed</w:t>
      </w:r>
      <w:r w:rsidR="004F3F5B" w:rsidRPr="00192230">
        <w:rPr>
          <w:rFonts w:ascii="Century Gothic" w:hAnsi="Century Gothic"/>
          <w:sz w:val="18"/>
          <w:szCs w:val="18"/>
        </w:rPr>
        <w:t xml:space="preserve"> study. We can also refer to the feasibility study as the detailed study or</w:t>
      </w:r>
    </w:p>
    <w:p w:rsidR="004F3F5B" w:rsidRPr="00192230" w:rsidRDefault="004F3F5B" w:rsidP="002A2C40">
      <w:pPr>
        <w:autoSpaceDE w:val="0"/>
        <w:autoSpaceDN w:val="0"/>
        <w:adjustRightInd w:val="0"/>
        <w:spacing w:after="0" w:line="240" w:lineRule="auto"/>
        <w:jc w:val="both"/>
        <w:rPr>
          <w:rFonts w:ascii="Century Gothic" w:hAnsi="Century Gothic"/>
          <w:sz w:val="18"/>
          <w:szCs w:val="18"/>
        </w:rPr>
      </w:pPr>
      <w:r w:rsidRPr="00192230">
        <w:rPr>
          <w:rFonts w:ascii="Century Gothic" w:hAnsi="Century Gothic"/>
          <w:sz w:val="18"/>
          <w:szCs w:val="18"/>
        </w:rPr>
        <w:t>detailed investigation. Feasibility study is called like because as in the first phase,</w:t>
      </w:r>
    </w:p>
    <w:p w:rsidR="004F3F5B" w:rsidRPr="00192230" w:rsidRDefault="004F3F5B" w:rsidP="002A2C40">
      <w:pPr>
        <w:autoSpaceDE w:val="0"/>
        <w:autoSpaceDN w:val="0"/>
        <w:adjustRightInd w:val="0"/>
        <w:spacing w:after="0" w:line="240" w:lineRule="auto"/>
        <w:jc w:val="both"/>
        <w:rPr>
          <w:rFonts w:ascii="Century Gothic" w:hAnsi="Century Gothic"/>
          <w:sz w:val="18"/>
          <w:szCs w:val="18"/>
        </w:rPr>
      </w:pPr>
      <w:r w:rsidRPr="00192230">
        <w:rPr>
          <w:rFonts w:ascii="Century Gothic" w:hAnsi="Century Gothic"/>
          <w:sz w:val="18"/>
          <w:szCs w:val="18"/>
        </w:rPr>
        <w:t>we just check briefly about the problems related to the old system, &amp; the need of</w:t>
      </w:r>
    </w:p>
    <w:p w:rsidR="004F3F5B" w:rsidRPr="00192230" w:rsidRDefault="004F3F5B" w:rsidP="002A2C40">
      <w:pPr>
        <w:autoSpaceDE w:val="0"/>
        <w:autoSpaceDN w:val="0"/>
        <w:adjustRightInd w:val="0"/>
        <w:spacing w:after="0" w:line="240" w:lineRule="auto"/>
        <w:jc w:val="both"/>
        <w:rPr>
          <w:rFonts w:ascii="Century Gothic" w:hAnsi="Century Gothic"/>
          <w:sz w:val="18"/>
          <w:szCs w:val="18"/>
        </w:rPr>
      </w:pPr>
      <w:r w:rsidRPr="00192230">
        <w:rPr>
          <w:rFonts w:ascii="Century Gothic" w:hAnsi="Century Gothic"/>
          <w:sz w:val="18"/>
          <w:szCs w:val="18"/>
        </w:rPr>
        <w:t>the new system. So, in this phase, that initial survey is further expanded to a more</w:t>
      </w:r>
    </w:p>
    <w:p w:rsidR="004F3F5B" w:rsidRPr="00192230" w:rsidRDefault="004F3F5B" w:rsidP="002A2C40">
      <w:pPr>
        <w:autoSpaceDE w:val="0"/>
        <w:autoSpaceDN w:val="0"/>
        <w:adjustRightInd w:val="0"/>
        <w:spacing w:after="0" w:line="240" w:lineRule="auto"/>
        <w:jc w:val="both"/>
        <w:rPr>
          <w:rFonts w:ascii="Century Gothic" w:hAnsi="Century Gothic"/>
          <w:sz w:val="18"/>
          <w:szCs w:val="18"/>
        </w:rPr>
      </w:pPr>
      <w:r w:rsidRPr="00192230">
        <w:rPr>
          <w:rFonts w:ascii="Century Gothic" w:hAnsi="Century Gothic"/>
          <w:sz w:val="18"/>
          <w:szCs w:val="18"/>
        </w:rPr>
        <w:t>detailed feasibility study.</w:t>
      </w:r>
    </w:p>
    <w:p w:rsidR="004F3F5B" w:rsidRPr="00192230" w:rsidRDefault="004F3F5B" w:rsidP="002A2C40">
      <w:pPr>
        <w:autoSpaceDE w:val="0"/>
        <w:autoSpaceDN w:val="0"/>
        <w:adjustRightInd w:val="0"/>
        <w:spacing w:after="0" w:line="240" w:lineRule="auto"/>
        <w:jc w:val="both"/>
        <w:rPr>
          <w:rFonts w:ascii="Century Gothic" w:hAnsi="Century Gothic"/>
          <w:sz w:val="18"/>
          <w:szCs w:val="18"/>
        </w:rPr>
      </w:pP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The tasks performed during this phase were as follows:</w:t>
      </w:r>
    </w:p>
    <w:p w:rsidR="004F3F5B" w:rsidRPr="00192230" w:rsidRDefault="004F3F5B" w:rsidP="004F3F5B">
      <w:pPr>
        <w:autoSpaceDE w:val="0"/>
        <w:autoSpaceDN w:val="0"/>
        <w:adjustRightInd w:val="0"/>
        <w:spacing w:after="0" w:line="240" w:lineRule="auto"/>
        <w:rPr>
          <w:rFonts w:ascii="Century Gothic" w:hAnsi="Century Gothic"/>
          <w:sz w:val="18"/>
          <w:szCs w:val="18"/>
        </w:rPr>
      </w:pP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 xml:space="preserve">(a) The </w:t>
      </w:r>
      <w:r w:rsidR="002A2C40" w:rsidRPr="00192230">
        <w:rPr>
          <w:rFonts w:ascii="Century Gothic" w:hAnsi="Century Gothic"/>
          <w:sz w:val="18"/>
          <w:szCs w:val="18"/>
        </w:rPr>
        <w:t>user’s</w:t>
      </w:r>
      <w:r w:rsidRPr="00192230">
        <w:rPr>
          <w:rFonts w:ascii="Century Gothic" w:hAnsi="Century Gothic"/>
          <w:sz w:val="18"/>
          <w:szCs w:val="18"/>
        </w:rPr>
        <w:t xml:space="preserve"> demonstrable needs are fulfilled.</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(b) The availability of resources was being checked.</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(c) The estimation required for the resources were achieved.</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(d) The impact of the system on the organization has been check by placing a model in it.</w:t>
      </w:r>
    </w:p>
    <w:p w:rsidR="004F3F5B" w:rsidRPr="00192230" w:rsidRDefault="004F3F5B" w:rsidP="004F3F5B">
      <w:pPr>
        <w:spacing w:after="0" w:line="240" w:lineRule="auto"/>
        <w:rPr>
          <w:rStyle w:val="IntenseEmphasis"/>
          <w:rFonts w:ascii="Century Gothic" w:hAnsi="Century Gothic"/>
        </w:rPr>
      </w:pPr>
    </w:p>
    <w:p w:rsidR="004F3F5B" w:rsidRPr="000C217D" w:rsidRDefault="004F3F5B" w:rsidP="004F3F5B">
      <w:pPr>
        <w:spacing w:after="0" w:line="240" w:lineRule="auto"/>
        <w:rPr>
          <w:rStyle w:val="IntenseEmphasis"/>
          <w:rFonts w:ascii="Century Gothic" w:hAnsi="Century Gothic"/>
          <w:sz w:val="24"/>
          <w:szCs w:val="24"/>
        </w:rPr>
      </w:pPr>
      <w:r w:rsidRPr="000C217D">
        <w:rPr>
          <w:rStyle w:val="IntenseEmphasis"/>
          <w:rFonts w:ascii="Century Gothic" w:hAnsi="Century Gothic"/>
          <w:sz w:val="24"/>
          <w:szCs w:val="24"/>
        </w:rPr>
        <w:t>Requirement Analysis and Specification</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Objective To Be Fulfilled:</w:t>
      </w:r>
    </w:p>
    <w:p w:rsidR="004F3F5B" w:rsidRPr="00192230" w:rsidRDefault="004F3F5B" w:rsidP="004F3F5B">
      <w:pPr>
        <w:autoSpaceDE w:val="0"/>
        <w:autoSpaceDN w:val="0"/>
        <w:adjustRightInd w:val="0"/>
        <w:spacing w:after="0" w:line="240" w:lineRule="auto"/>
        <w:rPr>
          <w:rFonts w:ascii="Century Gothic" w:hAnsi="Century Gothic"/>
          <w:sz w:val="18"/>
          <w:szCs w:val="18"/>
        </w:rPr>
      </w:pP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(a) Development of software in the given time.</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(b) To create an effective and efficient application.</w:t>
      </w:r>
    </w:p>
    <w:p w:rsidR="004F3F5B" w:rsidRPr="00192230" w:rsidRDefault="004F3F5B" w:rsidP="004F3F5B">
      <w:pPr>
        <w:autoSpaceDE w:val="0"/>
        <w:autoSpaceDN w:val="0"/>
        <w:adjustRightInd w:val="0"/>
        <w:spacing w:after="0" w:line="240" w:lineRule="auto"/>
        <w:rPr>
          <w:rFonts w:ascii="Century Gothic" w:hAnsi="Century Gothic"/>
          <w:sz w:val="18"/>
          <w:szCs w:val="18"/>
        </w:rPr>
      </w:pP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User Requirements:</w:t>
      </w:r>
    </w:p>
    <w:p w:rsidR="004F3F5B" w:rsidRPr="00192230" w:rsidRDefault="004F3F5B" w:rsidP="004F3F5B">
      <w:pPr>
        <w:autoSpaceDE w:val="0"/>
        <w:autoSpaceDN w:val="0"/>
        <w:adjustRightInd w:val="0"/>
        <w:spacing w:after="0" w:line="240" w:lineRule="auto"/>
        <w:rPr>
          <w:rFonts w:ascii="Century Gothic" w:hAnsi="Century Gothic"/>
          <w:sz w:val="18"/>
          <w:szCs w:val="18"/>
        </w:rPr>
      </w:pP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(a) The application should provide a user friendly environment.</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(b) The application should be easily understandable and reliable.</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(c) The application should fulfill all essential facilities.</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(d) The software being built must provide platform independent application.</w:t>
      </w:r>
    </w:p>
    <w:p w:rsidR="004F3F5B" w:rsidRPr="00192230" w:rsidRDefault="004F3F5B" w:rsidP="004F3F5B">
      <w:pPr>
        <w:autoSpaceDE w:val="0"/>
        <w:autoSpaceDN w:val="0"/>
        <w:adjustRightInd w:val="0"/>
        <w:spacing w:after="0" w:line="240" w:lineRule="auto"/>
        <w:rPr>
          <w:rFonts w:ascii="Century Gothic" w:hAnsi="Century Gothic"/>
          <w:sz w:val="18"/>
          <w:szCs w:val="18"/>
        </w:rPr>
      </w:pP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Requirement Determination Techniques &amp; System Analysis Method:</w:t>
      </w:r>
    </w:p>
    <w:p w:rsidR="004F3F5B" w:rsidRPr="00192230" w:rsidRDefault="004F3F5B" w:rsidP="004F3F5B">
      <w:pPr>
        <w:autoSpaceDE w:val="0"/>
        <w:autoSpaceDN w:val="0"/>
        <w:adjustRightInd w:val="0"/>
        <w:spacing w:after="0" w:line="240" w:lineRule="auto"/>
        <w:rPr>
          <w:rFonts w:ascii="Century Gothic" w:hAnsi="Century Gothic"/>
          <w:sz w:val="18"/>
          <w:szCs w:val="18"/>
        </w:rPr>
      </w:pP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(a) User communication</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(b) Team discussion</w:t>
      </w:r>
    </w:p>
    <w:p w:rsidR="004F3F5B" w:rsidRPr="00192230" w:rsidRDefault="004F3F5B" w:rsidP="004F3F5B">
      <w:pPr>
        <w:autoSpaceDE w:val="0"/>
        <w:autoSpaceDN w:val="0"/>
        <w:adjustRightInd w:val="0"/>
        <w:spacing w:after="0" w:line="240" w:lineRule="auto"/>
        <w:rPr>
          <w:rFonts w:ascii="Century Gothic" w:hAnsi="Century Gothic"/>
          <w:sz w:val="18"/>
          <w:szCs w:val="18"/>
        </w:rPr>
      </w:pPr>
      <w:r w:rsidRPr="00192230">
        <w:rPr>
          <w:rFonts w:ascii="Century Gothic" w:hAnsi="Century Gothic"/>
          <w:sz w:val="18"/>
          <w:szCs w:val="18"/>
        </w:rPr>
        <w:t>(c) Analysis of existing system</w:t>
      </w:r>
    </w:p>
    <w:p w:rsidR="004F3F5B" w:rsidRDefault="004F3F5B" w:rsidP="004F3F5B">
      <w:pPr>
        <w:pStyle w:val="BookSemiHeading"/>
        <w:rPr>
          <w:sz w:val="18"/>
          <w:szCs w:val="18"/>
        </w:rPr>
      </w:pPr>
      <w:r w:rsidRPr="00192230">
        <w:rPr>
          <w:sz w:val="18"/>
          <w:szCs w:val="18"/>
        </w:rPr>
        <w:t>(d) Study of old projects and records.</w:t>
      </w:r>
    </w:p>
    <w:p w:rsidR="007911D9" w:rsidRDefault="007911D9" w:rsidP="004F3F5B">
      <w:pPr>
        <w:pStyle w:val="BookSemiHeading"/>
        <w:rPr>
          <w:sz w:val="18"/>
          <w:szCs w:val="18"/>
        </w:rPr>
      </w:pPr>
    </w:p>
    <w:p w:rsidR="007911D9" w:rsidRDefault="007911D9" w:rsidP="004F3F5B">
      <w:pPr>
        <w:pStyle w:val="BookSemiHeading"/>
        <w:rPr>
          <w:rStyle w:val="IntenseEmphasis"/>
          <w:b w:val="0"/>
          <w:bCs w:val="0"/>
          <w:i w:val="0"/>
          <w:iCs w:val="0"/>
          <w:color w:val="4F81BD" w:themeColor="accent1"/>
          <w:szCs w:val="28"/>
        </w:rPr>
      </w:pPr>
    </w:p>
    <w:p w:rsidR="007911D9" w:rsidRPr="00192230" w:rsidRDefault="007911D9" w:rsidP="007911D9">
      <w:pPr>
        <w:pStyle w:val="Heading1"/>
        <w:spacing w:before="0" w:line="240" w:lineRule="auto"/>
        <w:rPr>
          <w:rFonts w:ascii="Century Gothic" w:hAnsi="Century Gothic"/>
          <w:sz w:val="32"/>
        </w:rPr>
      </w:pPr>
      <w:r w:rsidRPr="00192230">
        <w:rPr>
          <w:rFonts w:ascii="Century Gothic" w:hAnsi="Century Gothic"/>
          <w:sz w:val="32"/>
        </w:rPr>
        <w:t>Design – High level and Low level</w:t>
      </w:r>
    </w:p>
    <w:p w:rsidR="007911D9" w:rsidRPr="00192230" w:rsidRDefault="007911D9" w:rsidP="007911D9">
      <w:pPr>
        <w:spacing w:after="0" w:line="240" w:lineRule="auto"/>
        <w:rPr>
          <w:rFonts w:ascii="Century Gothic" w:hAnsi="Century Gothic"/>
        </w:rPr>
      </w:pPr>
    </w:p>
    <w:p w:rsidR="007911D9" w:rsidRDefault="007911D9" w:rsidP="007911D9">
      <w:pPr>
        <w:spacing w:after="0" w:line="240" w:lineRule="auto"/>
        <w:rPr>
          <w:rFonts w:ascii="Century Gothic" w:hAnsi="Century Gothic"/>
          <w:b/>
          <w:i/>
          <w:color w:val="4F81BD"/>
          <w:sz w:val="24"/>
          <w:szCs w:val="24"/>
        </w:rPr>
      </w:pPr>
      <w:r w:rsidRPr="000C217D">
        <w:rPr>
          <w:rFonts w:ascii="Century Gothic" w:hAnsi="Century Gothic"/>
          <w:b/>
          <w:i/>
          <w:color w:val="4F81BD"/>
          <w:sz w:val="24"/>
          <w:szCs w:val="24"/>
        </w:rPr>
        <w:t>Entity Relationship Diagram</w:t>
      </w:r>
    </w:p>
    <w:p w:rsidR="00494480" w:rsidRPr="000C217D" w:rsidRDefault="00494480" w:rsidP="007911D9">
      <w:pPr>
        <w:spacing w:after="0" w:line="240" w:lineRule="auto"/>
        <w:rPr>
          <w:rFonts w:ascii="Century Gothic" w:hAnsi="Century Gothic"/>
          <w:b/>
          <w:i/>
          <w:color w:val="4F81BD"/>
          <w:sz w:val="24"/>
          <w:szCs w:val="24"/>
        </w:rPr>
      </w:pPr>
    </w:p>
    <w:p w:rsidR="007911D9" w:rsidRPr="00192230" w:rsidRDefault="007911D9" w:rsidP="007911D9">
      <w:pPr>
        <w:spacing w:after="0" w:line="240" w:lineRule="auto"/>
        <w:ind w:firstLine="720"/>
        <w:rPr>
          <w:rFonts w:ascii="Century Gothic" w:hAnsi="Century Gothic"/>
          <w:sz w:val="18"/>
          <w:szCs w:val="18"/>
        </w:rPr>
      </w:pPr>
      <w:r w:rsidRPr="00192230">
        <w:rPr>
          <w:rFonts w:ascii="Century Gothic" w:hAnsi="Century Gothic"/>
          <w:sz w:val="18"/>
          <w:szCs w:val="18"/>
        </w:rPr>
        <w:t xml:space="preserve">Conceptual modeling is a very important part in designing a proper database application. </w:t>
      </w:r>
      <w:r w:rsidR="00DA66A5" w:rsidRPr="00192230">
        <w:rPr>
          <w:rFonts w:ascii="Century Gothic" w:hAnsi="Century Gothic"/>
          <w:sz w:val="18"/>
          <w:szCs w:val="18"/>
        </w:rPr>
        <w:t>Here the</w:t>
      </w:r>
      <w:r w:rsidRPr="00192230">
        <w:rPr>
          <w:rFonts w:ascii="Century Gothic" w:hAnsi="Century Gothic"/>
          <w:sz w:val="18"/>
          <w:szCs w:val="18"/>
        </w:rPr>
        <w:t xml:space="preserve"> term database application </w:t>
      </w:r>
      <w:r w:rsidR="00185392" w:rsidRPr="00192230">
        <w:rPr>
          <w:rFonts w:ascii="Century Gothic" w:hAnsi="Century Gothic"/>
          <w:sz w:val="18"/>
          <w:szCs w:val="18"/>
        </w:rPr>
        <w:t>refers</w:t>
      </w:r>
      <w:r w:rsidRPr="00192230">
        <w:rPr>
          <w:rFonts w:ascii="Century Gothic" w:hAnsi="Century Gothic"/>
          <w:sz w:val="18"/>
          <w:szCs w:val="18"/>
        </w:rPr>
        <w:t xml:space="preserve"> to a software product that has a central database containing data and some associated programs that operate on the data in the database to give desired results of our queries. In the </w:t>
      </w:r>
      <w:r w:rsidR="00163F9A">
        <w:rPr>
          <w:rFonts w:ascii="Century Gothic" w:hAnsi="Century Gothic"/>
          <w:sz w:val="18"/>
          <w:szCs w:val="18"/>
        </w:rPr>
        <w:t xml:space="preserve">Library Automation </w:t>
      </w:r>
      <w:r w:rsidRPr="00192230">
        <w:rPr>
          <w:rFonts w:ascii="Century Gothic" w:hAnsi="Century Gothic"/>
          <w:sz w:val="18"/>
          <w:szCs w:val="18"/>
        </w:rPr>
        <w:t>System problem we are representing conceptual model of the problem by the help of ER data modeling. An entity-relationship (ER) diagram is a specialized graphical representation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7911D9" w:rsidRPr="00192230" w:rsidRDefault="007911D9" w:rsidP="007911D9">
      <w:pPr>
        <w:spacing w:after="0" w:line="240" w:lineRule="auto"/>
        <w:ind w:firstLine="720"/>
        <w:rPr>
          <w:rFonts w:ascii="Century Gothic" w:hAnsi="Century Gothic"/>
        </w:rPr>
      </w:pPr>
    </w:p>
    <w:p w:rsidR="009A5E49" w:rsidRDefault="00177AED" w:rsidP="007911D9">
      <w:pPr>
        <w:pStyle w:val="BookSemiHeading"/>
        <w:rPr>
          <w:sz w:val="18"/>
          <w:szCs w:val="18"/>
        </w:rPr>
      </w:pPr>
      <w:r>
        <w:rPr>
          <w:sz w:val="18"/>
          <w:szCs w:val="18"/>
        </w:rPr>
        <w:t xml:space="preserve">              </w:t>
      </w:r>
      <w:r w:rsidR="007911D9" w:rsidRPr="00192230">
        <w:rPr>
          <w:sz w:val="18"/>
          <w:szCs w:val="18"/>
        </w:rPr>
        <w:t xml:space="preserve">For our database application consider a </w:t>
      </w:r>
      <w:r w:rsidR="00B57180">
        <w:rPr>
          <w:sz w:val="18"/>
          <w:szCs w:val="18"/>
        </w:rPr>
        <w:t xml:space="preserve">LIBRARY AUTOMATION </w:t>
      </w:r>
      <w:r w:rsidR="007911D9" w:rsidRPr="00192230">
        <w:rPr>
          <w:sz w:val="18"/>
          <w:szCs w:val="18"/>
        </w:rPr>
        <w:t xml:space="preserve">database that keeps track of </w:t>
      </w:r>
      <w:r w:rsidR="00E21EE3">
        <w:rPr>
          <w:sz w:val="18"/>
          <w:szCs w:val="18"/>
        </w:rPr>
        <w:t xml:space="preserve">all </w:t>
      </w:r>
      <w:r w:rsidR="007911D9" w:rsidRPr="00192230">
        <w:rPr>
          <w:sz w:val="18"/>
          <w:szCs w:val="18"/>
        </w:rPr>
        <w:t>the</w:t>
      </w:r>
      <w:r w:rsidR="00E21EE3">
        <w:rPr>
          <w:sz w:val="18"/>
          <w:szCs w:val="18"/>
        </w:rPr>
        <w:t xml:space="preserve"> books,</w:t>
      </w:r>
      <w:r w:rsidR="00DA66A5">
        <w:rPr>
          <w:sz w:val="18"/>
          <w:szCs w:val="18"/>
        </w:rPr>
        <w:t xml:space="preserve"> </w:t>
      </w:r>
      <w:r w:rsidR="00E21EE3">
        <w:rPr>
          <w:sz w:val="18"/>
          <w:szCs w:val="18"/>
        </w:rPr>
        <w:t xml:space="preserve">CD’s and DVD’s in the library, along with that the LIBRARY AUTOMATION </w:t>
      </w:r>
      <w:r w:rsidR="00E21EE3" w:rsidRPr="00192230">
        <w:rPr>
          <w:sz w:val="18"/>
          <w:szCs w:val="18"/>
        </w:rPr>
        <w:t>database</w:t>
      </w:r>
      <w:r w:rsidR="00E21EE3">
        <w:rPr>
          <w:sz w:val="18"/>
          <w:szCs w:val="18"/>
        </w:rPr>
        <w:t xml:space="preserve"> also keeps details about the members of the library such as the name,</w:t>
      </w:r>
      <w:r w:rsidR="00DA66A5">
        <w:rPr>
          <w:sz w:val="18"/>
          <w:szCs w:val="18"/>
        </w:rPr>
        <w:t xml:space="preserve"> </w:t>
      </w:r>
      <w:r w:rsidR="00E21EE3">
        <w:rPr>
          <w:sz w:val="18"/>
          <w:szCs w:val="18"/>
        </w:rPr>
        <w:t>date of birth,</w:t>
      </w:r>
      <w:r w:rsidR="00DA66A5">
        <w:rPr>
          <w:sz w:val="18"/>
          <w:szCs w:val="18"/>
        </w:rPr>
        <w:t xml:space="preserve"> </w:t>
      </w:r>
      <w:r w:rsidR="00E21EE3">
        <w:rPr>
          <w:sz w:val="18"/>
          <w:szCs w:val="18"/>
        </w:rPr>
        <w:t>sex,</w:t>
      </w:r>
      <w:r w:rsidR="00DA66A5">
        <w:rPr>
          <w:sz w:val="18"/>
          <w:szCs w:val="18"/>
        </w:rPr>
        <w:t xml:space="preserve"> </w:t>
      </w:r>
      <w:r w:rsidR="00E21EE3">
        <w:rPr>
          <w:sz w:val="18"/>
          <w:szCs w:val="18"/>
        </w:rPr>
        <w:t>a</w:t>
      </w:r>
      <w:r w:rsidR="00DA66A5">
        <w:rPr>
          <w:sz w:val="18"/>
          <w:szCs w:val="18"/>
        </w:rPr>
        <w:t>d</w:t>
      </w:r>
      <w:r w:rsidR="00E21EE3">
        <w:rPr>
          <w:sz w:val="18"/>
          <w:szCs w:val="18"/>
        </w:rPr>
        <w:t>dress,</w:t>
      </w:r>
      <w:r w:rsidR="00DA66A5">
        <w:rPr>
          <w:sz w:val="18"/>
          <w:szCs w:val="18"/>
        </w:rPr>
        <w:t xml:space="preserve"> </w:t>
      </w:r>
      <w:r w:rsidR="00E21EE3">
        <w:rPr>
          <w:sz w:val="18"/>
          <w:szCs w:val="18"/>
        </w:rPr>
        <w:t xml:space="preserve">contact </w:t>
      </w:r>
      <w:r w:rsidR="00E21EE3">
        <w:rPr>
          <w:sz w:val="18"/>
          <w:szCs w:val="18"/>
        </w:rPr>
        <w:lastRenderedPageBreak/>
        <w:t xml:space="preserve">number etc. The LIBRARY AUTOMATION </w:t>
      </w:r>
      <w:r w:rsidR="00E21EE3" w:rsidRPr="00192230">
        <w:rPr>
          <w:sz w:val="18"/>
          <w:szCs w:val="18"/>
        </w:rPr>
        <w:t>database</w:t>
      </w:r>
      <w:r w:rsidR="00E21EE3">
        <w:rPr>
          <w:sz w:val="18"/>
          <w:szCs w:val="18"/>
        </w:rPr>
        <w:t xml:space="preserve"> also keeps record of the resources of the library that has been l</w:t>
      </w:r>
      <w:r w:rsidR="00DA66A5">
        <w:rPr>
          <w:sz w:val="18"/>
          <w:szCs w:val="18"/>
        </w:rPr>
        <w:t>ent</w:t>
      </w:r>
      <w:r w:rsidR="00E21EE3">
        <w:rPr>
          <w:sz w:val="18"/>
          <w:szCs w:val="18"/>
        </w:rPr>
        <w:t xml:space="preserve"> to the various members of the library.</w:t>
      </w:r>
    </w:p>
    <w:p w:rsidR="001378FD" w:rsidRDefault="00177AED" w:rsidP="007911D9">
      <w:pPr>
        <w:pStyle w:val="BookSemiHeading"/>
        <w:rPr>
          <w:sz w:val="18"/>
          <w:szCs w:val="18"/>
        </w:rPr>
      </w:pPr>
      <w:r>
        <w:rPr>
          <w:rStyle w:val="IntenseEmphasis"/>
          <w:b w:val="0"/>
          <w:bCs w:val="0"/>
          <w:i w:val="0"/>
          <w:iCs w:val="0"/>
          <w:color w:val="4F81BD" w:themeColor="accent1"/>
          <w:szCs w:val="28"/>
        </w:rPr>
        <w:t xml:space="preserve">          </w:t>
      </w:r>
      <w:r w:rsidRPr="00177AED">
        <w:rPr>
          <w:rStyle w:val="IntenseEmphasis"/>
          <w:b w:val="0"/>
          <w:bCs w:val="0"/>
          <w:i w:val="0"/>
          <w:iCs w:val="0"/>
          <w:color w:val="auto"/>
          <w:sz w:val="18"/>
          <w:szCs w:val="18"/>
        </w:rPr>
        <w:t>In our</w:t>
      </w:r>
      <w:r w:rsidRPr="00177AED">
        <w:rPr>
          <w:rStyle w:val="IntenseEmphasis"/>
          <w:b w:val="0"/>
          <w:bCs w:val="0"/>
          <w:i w:val="0"/>
          <w:iCs w:val="0"/>
          <w:color w:val="auto"/>
          <w:szCs w:val="28"/>
        </w:rPr>
        <w:t xml:space="preserve"> </w:t>
      </w:r>
      <w:r w:rsidRPr="00177AED">
        <w:rPr>
          <w:sz w:val="18"/>
          <w:szCs w:val="18"/>
        </w:rPr>
        <w:t>LIBRARY AUTOMATION database</w:t>
      </w:r>
      <w:r>
        <w:rPr>
          <w:sz w:val="18"/>
          <w:szCs w:val="18"/>
        </w:rPr>
        <w:t xml:space="preserve"> there are three entities </w:t>
      </w:r>
      <w:r w:rsidR="00DA66A5">
        <w:rPr>
          <w:sz w:val="18"/>
          <w:szCs w:val="18"/>
        </w:rPr>
        <w:t>namely:</w:t>
      </w:r>
      <w:r>
        <w:rPr>
          <w:sz w:val="18"/>
          <w:szCs w:val="18"/>
        </w:rPr>
        <w:t xml:space="preserve"> MEMBER,</w:t>
      </w:r>
      <w:r w:rsidR="00DA66A5">
        <w:rPr>
          <w:sz w:val="18"/>
          <w:szCs w:val="18"/>
        </w:rPr>
        <w:t xml:space="preserve"> </w:t>
      </w:r>
      <w:r>
        <w:rPr>
          <w:sz w:val="18"/>
          <w:szCs w:val="18"/>
        </w:rPr>
        <w:t>RESOURCE,</w:t>
      </w:r>
      <w:r w:rsidR="00DA66A5">
        <w:rPr>
          <w:sz w:val="18"/>
          <w:szCs w:val="18"/>
        </w:rPr>
        <w:t xml:space="preserve"> and CHECKOUT</w:t>
      </w:r>
      <w:r>
        <w:rPr>
          <w:sz w:val="18"/>
          <w:szCs w:val="18"/>
        </w:rPr>
        <w:t>.</w:t>
      </w:r>
    </w:p>
    <w:p w:rsidR="006B6339" w:rsidRPr="006B6339" w:rsidRDefault="002A2C40" w:rsidP="009A5E49">
      <w:pPr>
        <w:pStyle w:val="BookSemiHeading"/>
        <w:numPr>
          <w:ilvl w:val="0"/>
          <w:numId w:val="3"/>
        </w:numPr>
        <w:rPr>
          <w:rStyle w:val="IntenseEmphasis"/>
          <w:b w:val="0"/>
          <w:bCs w:val="0"/>
          <w:i w:val="0"/>
          <w:iCs w:val="0"/>
          <w:color w:val="4F81BD" w:themeColor="accent1"/>
          <w:szCs w:val="28"/>
        </w:rPr>
      </w:pPr>
      <w:r w:rsidRPr="00177AED">
        <w:rPr>
          <w:rStyle w:val="IntenseEmphasis"/>
          <w:b w:val="0"/>
          <w:bCs w:val="0"/>
          <w:i w:val="0"/>
          <w:iCs w:val="0"/>
          <w:color w:val="auto"/>
          <w:sz w:val="18"/>
          <w:szCs w:val="18"/>
        </w:rPr>
        <w:t>MEMBER:</w:t>
      </w:r>
      <w:r w:rsidR="00177AED" w:rsidRPr="00177AED">
        <w:rPr>
          <w:rStyle w:val="IntenseEmphasis"/>
          <w:b w:val="0"/>
          <w:bCs w:val="0"/>
          <w:i w:val="0"/>
          <w:iCs w:val="0"/>
          <w:color w:val="auto"/>
          <w:sz w:val="18"/>
          <w:szCs w:val="18"/>
        </w:rPr>
        <w:t xml:space="preserve">  This entity </w:t>
      </w:r>
      <w:r w:rsidR="00177AED">
        <w:rPr>
          <w:rStyle w:val="IntenseEmphasis"/>
          <w:b w:val="0"/>
          <w:bCs w:val="0"/>
          <w:i w:val="0"/>
          <w:iCs w:val="0"/>
          <w:color w:val="auto"/>
          <w:sz w:val="18"/>
          <w:szCs w:val="18"/>
        </w:rPr>
        <w:t>keeps record of all the members of the Library. Speaking in details this entity keeps the basic details about the members such as their name,</w:t>
      </w:r>
      <w:r>
        <w:rPr>
          <w:rStyle w:val="IntenseEmphasis"/>
          <w:b w:val="0"/>
          <w:bCs w:val="0"/>
          <w:i w:val="0"/>
          <w:iCs w:val="0"/>
          <w:color w:val="auto"/>
          <w:sz w:val="18"/>
          <w:szCs w:val="18"/>
        </w:rPr>
        <w:t xml:space="preserve"> </w:t>
      </w:r>
      <w:r w:rsidR="00177AED">
        <w:rPr>
          <w:rStyle w:val="IntenseEmphasis"/>
          <w:b w:val="0"/>
          <w:bCs w:val="0"/>
          <w:i w:val="0"/>
          <w:iCs w:val="0"/>
          <w:color w:val="auto"/>
          <w:sz w:val="18"/>
          <w:szCs w:val="18"/>
        </w:rPr>
        <w:t>gender,</w:t>
      </w:r>
      <w:r>
        <w:rPr>
          <w:rStyle w:val="IntenseEmphasis"/>
          <w:b w:val="0"/>
          <w:bCs w:val="0"/>
          <w:i w:val="0"/>
          <w:iCs w:val="0"/>
          <w:color w:val="auto"/>
          <w:sz w:val="18"/>
          <w:szCs w:val="18"/>
        </w:rPr>
        <w:t xml:space="preserve"> </w:t>
      </w:r>
      <w:r w:rsidR="00177AED">
        <w:rPr>
          <w:rStyle w:val="IntenseEmphasis"/>
          <w:b w:val="0"/>
          <w:bCs w:val="0"/>
          <w:i w:val="0"/>
          <w:iCs w:val="0"/>
          <w:color w:val="auto"/>
          <w:sz w:val="18"/>
          <w:szCs w:val="18"/>
        </w:rPr>
        <w:t>address,</w:t>
      </w:r>
      <w:r>
        <w:rPr>
          <w:rStyle w:val="IntenseEmphasis"/>
          <w:b w:val="0"/>
          <w:bCs w:val="0"/>
          <w:i w:val="0"/>
          <w:iCs w:val="0"/>
          <w:color w:val="auto"/>
          <w:sz w:val="18"/>
          <w:szCs w:val="18"/>
        </w:rPr>
        <w:t xml:space="preserve"> </w:t>
      </w:r>
      <w:r w:rsidR="00177AED">
        <w:rPr>
          <w:rStyle w:val="IntenseEmphasis"/>
          <w:b w:val="0"/>
          <w:bCs w:val="0"/>
          <w:i w:val="0"/>
          <w:iCs w:val="0"/>
          <w:color w:val="auto"/>
          <w:sz w:val="18"/>
          <w:szCs w:val="18"/>
        </w:rPr>
        <w:t>contact number,</w:t>
      </w:r>
      <w:r>
        <w:rPr>
          <w:rStyle w:val="IntenseEmphasis"/>
          <w:b w:val="0"/>
          <w:bCs w:val="0"/>
          <w:i w:val="0"/>
          <w:iCs w:val="0"/>
          <w:color w:val="auto"/>
          <w:sz w:val="18"/>
          <w:szCs w:val="18"/>
        </w:rPr>
        <w:t xml:space="preserve"> </w:t>
      </w:r>
      <w:r w:rsidR="00177AED">
        <w:rPr>
          <w:rStyle w:val="IntenseEmphasis"/>
          <w:b w:val="0"/>
          <w:bCs w:val="0"/>
          <w:i w:val="0"/>
          <w:iCs w:val="0"/>
          <w:color w:val="auto"/>
          <w:sz w:val="18"/>
          <w:szCs w:val="18"/>
        </w:rPr>
        <w:t>date of birth. The attributes of this entity are [NAME],[SEX],[DOB],[ADDRESS],[CONTACT_NO],[MEMBER_ID].</w:t>
      </w:r>
    </w:p>
    <w:p w:rsidR="009A5E49" w:rsidRPr="00875FAA" w:rsidRDefault="00DA66A5" w:rsidP="009A5E49">
      <w:pPr>
        <w:pStyle w:val="BookSemiHeading"/>
        <w:numPr>
          <w:ilvl w:val="0"/>
          <w:numId w:val="3"/>
        </w:numPr>
        <w:rPr>
          <w:rStyle w:val="IntenseEmphasis"/>
          <w:b w:val="0"/>
          <w:bCs w:val="0"/>
          <w:i w:val="0"/>
          <w:iCs w:val="0"/>
          <w:color w:val="4F81BD" w:themeColor="accent1"/>
          <w:szCs w:val="28"/>
        </w:rPr>
      </w:pPr>
      <w:r>
        <w:rPr>
          <w:rStyle w:val="IntenseEmphasis"/>
          <w:b w:val="0"/>
          <w:bCs w:val="0"/>
          <w:i w:val="0"/>
          <w:iCs w:val="0"/>
          <w:color w:val="auto"/>
          <w:sz w:val="18"/>
          <w:szCs w:val="18"/>
        </w:rPr>
        <w:t>RESOURCE:</w:t>
      </w:r>
      <w:r w:rsidR="006B6339">
        <w:rPr>
          <w:rStyle w:val="IntenseEmphasis"/>
          <w:b w:val="0"/>
          <w:bCs w:val="0"/>
          <w:i w:val="0"/>
          <w:iCs w:val="0"/>
          <w:color w:val="auto"/>
          <w:sz w:val="18"/>
          <w:szCs w:val="18"/>
        </w:rPr>
        <w:t xml:space="preserve"> This entity keeps information about the basic resources of the library which are books , CD’s and DVD’s.  Each record in this entity is made up of all the </w:t>
      </w:r>
      <w:r w:rsidR="002A2C40">
        <w:rPr>
          <w:rStyle w:val="IntenseEmphasis"/>
          <w:b w:val="0"/>
          <w:bCs w:val="0"/>
          <w:i w:val="0"/>
          <w:iCs w:val="0"/>
          <w:color w:val="auto"/>
          <w:sz w:val="18"/>
          <w:szCs w:val="18"/>
        </w:rPr>
        <w:t>information</w:t>
      </w:r>
      <w:r w:rsidR="006B6339">
        <w:rPr>
          <w:rStyle w:val="IntenseEmphasis"/>
          <w:b w:val="0"/>
          <w:bCs w:val="0"/>
          <w:i w:val="0"/>
          <w:iCs w:val="0"/>
          <w:color w:val="auto"/>
          <w:sz w:val="18"/>
          <w:szCs w:val="18"/>
        </w:rPr>
        <w:t xml:space="preserve"> needed to </w:t>
      </w:r>
      <w:r w:rsidR="002A2C40">
        <w:rPr>
          <w:rStyle w:val="IntenseEmphasis"/>
          <w:b w:val="0"/>
          <w:bCs w:val="0"/>
          <w:i w:val="0"/>
          <w:iCs w:val="0"/>
          <w:color w:val="auto"/>
          <w:sz w:val="18"/>
          <w:szCs w:val="18"/>
        </w:rPr>
        <w:t>categorize</w:t>
      </w:r>
      <w:r w:rsidR="006B6339">
        <w:rPr>
          <w:rStyle w:val="IntenseEmphasis"/>
          <w:b w:val="0"/>
          <w:bCs w:val="0"/>
          <w:i w:val="0"/>
          <w:iCs w:val="0"/>
          <w:color w:val="auto"/>
          <w:sz w:val="18"/>
          <w:szCs w:val="18"/>
        </w:rPr>
        <w:t xml:space="preserve"> any resource in the library, </w:t>
      </w:r>
      <w:r w:rsidR="002A2C40">
        <w:rPr>
          <w:rStyle w:val="IntenseEmphasis"/>
          <w:b w:val="0"/>
          <w:bCs w:val="0"/>
          <w:i w:val="0"/>
          <w:iCs w:val="0"/>
          <w:color w:val="auto"/>
          <w:sz w:val="18"/>
          <w:szCs w:val="18"/>
        </w:rPr>
        <w:t>starting</w:t>
      </w:r>
      <w:r w:rsidR="006B6339">
        <w:rPr>
          <w:rStyle w:val="IntenseEmphasis"/>
          <w:b w:val="0"/>
          <w:bCs w:val="0"/>
          <w:i w:val="0"/>
          <w:iCs w:val="0"/>
          <w:color w:val="auto"/>
          <w:sz w:val="18"/>
          <w:szCs w:val="18"/>
        </w:rPr>
        <w:t xml:space="preserve"> with the name of the resource ,the resource id(a unique number to identify each instance of the resource</w:t>
      </w:r>
      <w:r w:rsidR="00357E2B">
        <w:rPr>
          <w:rStyle w:val="IntenseEmphasis"/>
          <w:b w:val="0"/>
          <w:bCs w:val="0"/>
          <w:i w:val="0"/>
          <w:iCs w:val="0"/>
          <w:color w:val="auto"/>
          <w:sz w:val="18"/>
          <w:szCs w:val="18"/>
        </w:rPr>
        <w:t xml:space="preserve"> </w:t>
      </w:r>
      <w:r w:rsidR="002A2C40">
        <w:rPr>
          <w:rStyle w:val="IntenseEmphasis"/>
          <w:b w:val="0"/>
          <w:bCs w:val="0"/>
          <w:i w:val="0"/>
          <w:iCs w:val="0"/>
          <w:color w:val="auto"/>
          <w:sz w:val="18"/>
          <w:szCs w:val="18"/>
        </w:rPr>
        <w:t>separately</w:t>
      </w:r>
      <w:r w:rsidR="006B6339">
        <w:rPr>
          <w:rStyle w:val="IntenseEmphasis"/>
          <w:b w:val="0"/>
          <w:bCs w:val="0"/>
          <w:i w:val="0"/>
          <w:iCs w:val="0"/>
          <w:color w:val="auto"/>
          <w:sz w:val="18"/>
          <w:szCs w:val="18"/>
        </w:rPr>
        <w:t>)</w:t>
      </w:r>
      <w:r w:rsidR="00357E2B">
        <w:rPr>
          <w:rStyle w:val="IntenseEmphasis"/>
          <w:b w:val="0"/>
          <w:bCs w:val="0"/>
          <w:i w:val="0"/>
          <w:iCs w:val="0"/>
          <w:color w:val="auto"/>
          <w:sz w:val="18"/>
          <w:szCs w:val="18"/>
        </w:rPr>
        <w:t>,</w:t>
      </w:r>
      <w:r w:rsidR="006B6339">
        <w:rPr>
          <w:rStyle w:val="IntenseEmphasis"/>
          <w:b w:val="0"/>
          <w:bCs w:val="0"/>
          <w:i w:val="0"/>
          <w:iCs w:val="0"/>
          <w:color w:val="auto"/>
          <w:sz w:val="18"/>
          <w:szCs w:val="18"/>
        </w:rPr>
        <w:t xml:space="preserve"> the category of the </w:t>
      </w:r>
      <w:r w:rsidR="002A2C40">
        <w:rPr>
          <w:rStyle w:val="IntenseEmphasis"/>
          <w:b w:val="0"/>
          <w:bCs w:val="0"/>
          <w:i w:val="0"/>
          <w:iCs w:val="0"/>
          <w:color w:val="auto"/>
          <w:sz w:val="18"/>
          <w:szCs w:val="18"/>
        </w:rPr>
        <w:t>resource</w:t>
      </w:r>
      <w:r w:rsidR="006B6339">
        <w:rPr>
          <w:rStyle w:val="IntenseEmphasis"/>
          <w:b w:val="0"/>
          <w:bCs w:val="0"/>
          <w:i w:val="0"/>
          <w:iCs w:val="0"/>
          <w:color w:val="auto"/>
          <w:sz w:val="18"/>
          <w:szCs w:val="18"/>
        </w:rPr>
        <w:t xml:space="preserve"> (i.e. </w:t>
      </w:r>
      <w:r w:rsidR="006B6339" w:rsidRPr="006B6339">
        <w:rPr>
          <w:rFonts w:cs="TimesNewRoman"/>
          <w:sz w:val="18"/>
          <w:szCs w:val="18"/>
        </w:rPr>
        <w:t>Fiction, Entertainment, Technical, and Management etc.)</w:t>
      </w:r>
      <w:r w:rsidR="006B6339">
        <w:rPr>
          <w:rStyle w:val="IntenseEmphasis"/>
          <w:b w:val="0"/>
          <w:bCs w:val="0"/>
          <w:i w:val="0"/>
          <w:iCs w:val="0"/>
          <w:color w:val="auto"/>
          <w:sz w:val="18"/>
          <w:szCs w:val="18"/>
        </w:rPr>
        <w:t xml:space="preserve"> ,the resource type(i.e. </w:t>
      </w:r>
      <w:r>
        <w:rPr>
          <w:rStyle w:val="IntenseEmphasis"/>
          <w:b w:val="0"/>
          <w:bCs w:val="0"/>
          <w:i w:val="0"/>
          <w:iCs w:val="0"/>
          <w:color w:val="auto"/>
          <w:sz w:val="18"/>
          <w:szCs w:val="18"/>
        </w:rPr>
        <w:t>paperback</w:t>
      </w:r>
      <w:r w:rsidR="006B6339">
        <w:rPr>
          <w:rStyle w:val="IntenseEmphasis"/>
          <w:b w:val="0"/>
          <w:bCs w:val="0"/>
          <w:i w:val="0"/>
          <w:iCs w:val="0"/>
          <w:color w:val="auto"/>
          <w:sz w:val="18"/>
          <w:szCs w:val="18"/>
        </w:rPr>
        <w:t>,</w:t>
      </w:r>
      <w:r w:rsidR="002A2C40">
        <w:rPr>
          <w:rStyle w:val="IntenseEmphasis"/>
          <w:b w:val="0"/>
          <w:bCs w:val="0"/>
          <w:i w:val="0"/>
          <w:iCs w:val="0"/>
          <w:color w:val="auto"/>
          <w:sz w:val="18"/>
          <w:szCs w:val="18"/>
        </w:rPr>
        <w:t xml:space="preserve"> </w:t>
      </w:r>
      <w:r w:rsidR="006B6339">
        <w:rPr>
          <w:rStyle w:val="IntenseEmphasis"/>
          <w:b w:val="0"/>
          <w:bCs w:val="0"/>
          <w:i w:val="0"/>
          <w:iCs w:val="0"/>
          <w:color w:val="auto"/>
          <w:sz w:val="18"/>
          <w:szCs w:val="18"/>
        </w:rPr>
        <w:t>hard back,</w:t>
      </w:r>
      <w:r w:rsidR="002A2C40">
        <w:rPr>
          <w:rStyle w:val="IntenseEmphasis"/>
          <w:b w:val="0"/>
          <w:bCs w:val="0"/>
          <w:i w:val="0"/>
          <w:iCs w:val="0"/>
          <w:color w:val="auto"/>
          <w:sz w:val="18"/>
          <w:szCs w:val="18"/>
        </w:rPr>
        <w:t xml:space="preserve"> CD,DVD etc.</w:t>
      </w:r>
      <w:r w:rsidR="006B6339">
        <w:rPr>
          <w:rStyle w:val="IntenseEmphasis"/>
          <w:b w:val="0"/>
          <w:bCs w:val="0"/>
          <w:i w:val="0"/>
          <w:iCs w:val="0"/>
          <w:color w:val="auto"/>
          <w:sz w:val="18"/>
          <w:szCs w:val="18"/>
        </w:rPr>
        <w:t xml:space="preserve">), the name of the author or </w:t>
      </w:r>
      <w:r w:rsidR="002A2C40">
        <w:rPr>
          <w:rStyle w:val="IntenseEmphasis"/>
          <w:b w:val="0"/>
          <w:bCs w:val="0"/>
          <w:i w:val="0"/>
          <w:iCs w:val="0"/>
          <w:color w:val="auto"/>
          <w:sz w:val="18"/>
          <w:szCs w:val="18"/>
        </w:rPr>
        <w:t>publisher</w:t>
      </w:r>
      <w:r w:rsidR="006B6339">
        <w:rPr>
          <w:rStyle w:val="IntenseEmphasis"/>
          <w:b w:val="0"/>
          <w:bCs w:val="0"/>
          <w:i w:val="0"/>
          <w:iCs w:val="0"/>
          <w:color w:val="auto"/>
          <w:sz w:val="18"/>
          <w:szCs w:val="18"/>
        </w:rPr>
        <w:t xml:space="preserve"> or owner, the number of copies of that </w:t>
      </w:r>
      <w:r w:rsidR="002A2C40">
        <w:rPr>
          <w:rStyle w:val="IntenseEmphasis"/>
          <w:b w:val="0"/>
          <w:bCs w:val="0"/>
          <w:i w:val="0"/>
          <w:iCs w:val="0"/>
          <w:color w:val="auto"/>
          <w:sz w:val="18"/>
          <w:szCs w:val="18"/>
        </w:rPr>
        <w:t>particular</w:t>
      </w:r>
      <w:r w:rsidR="006B6339">
        <w:rPr>
          <w:rStyle w:val="IntenseEmphasis"/>
          <w:b w:val="0"/>
          <w:bCs w:val="0"/>
          <w:i w:val="0"/>
          <w:iCs w:val="0"/>
          <w:color w:val="auto"/>
          <w:sz w:val="18"/>
          <w:szCs w:val="18"/>
        </w:rPr>
        <w:t xml:space="preserve"> resource available in the library, whether it is still available or all the copies of that </w:t>
      </w:r>
      <w:r w:rsidR="002A2C40">
        <w:rPr>
          <w:rStyle w:val="IntenseEmphasis"/>
          <w:b w:val="0"/>
          <w:bCs w:val="0"/>
          <w:i w:val="0"/>
          <w:iCs w:val="0"/>
          <w:color w:val="auto"/>
          <w:sz w:val="18"/>
          <w:szCs w:val="18"/>
        </w:rPr>
        <w:t>particular</w:t>
      </w:r>
      <w:r w:rsidR="006B6339">
        <w:rPr>
          <w:rStyle w:val="IntenseEmphasis"/>
          <w:b w:val="0"/>
          <w:bCs w:val="0"/>
          <w:i w:val="0"/>
          <w:iCs w:val="0"/>
          <w:color w:val="auto"/>
          <w:sz w:val="18"/>
          <w:szCs w:val="18"/>
        </w:rPr>
        <w:t xml:space="preserve"> resource has been taken by members.</w:t>
      </w:r>
      <w:r w:rsidR="00357E2B">
        <w:rPr>
          <w:rStyle w:val="IntenseEmphasis"/>
          <w:b w:val="0"/>
          <w:bCs w:val="0"/>
          <w:i w:val="0"/>
          <w:iCs w:val="0"/>
          <w:color w:val="auto"/>
          <w:sz w:val="18"/>
          <w:szCs w:val="18"/>
        </w:rPr>
        <w:t xml:space="preserve"> The attributes of this entity </w:t>
      </w:r>
      <w:r w:rsidR="00875FAA">
        <w:rPr>
          <w:rStyle w:val="IntenseEmphasis"/>
          <w:b w:val="0"/>
          <w:bCs w:val="0"/>
          <w:i w:val="0"/>
          <w:iCs w:val="0"/>
          <w:color w:val="auto"/>
          <w:sz w:val="18"/>
          <w:szCs w:val="18"/>
        </w:rPr>
        <w:t>are [RESOURCE_ID],[NAME],[TYPE],[AUTHOR_NAME],[CATAGORY],[NO_OF_COPIES],[AVAILABLE].</w:t>
      </w:r>
    </w:p>
    <w:p w:rsidR="0092463E" w:rsidRPr="001608BA" w:rsidRDefault="002A2C40" w:rsidP="0092463E">
      <w:pPr>
        <w:pStyle w:val="BookSemiHeading"/>
        <w:numPr>
          <w:ilvl w:val="0"/>
          <w:numId w:val="3"/>
        </w:numPr>
        <w:rPr>
          <w:rStyle w:val="IntenseEmphasis"/>
          <w:b w:val="0"/>
          <w:bCs w:val="0"/>
          <w:i w:val="0"/>
          <w:iCs w:val="0"/>
          <w:color w:val="4F81BD" w:themeColor="accent1"/>
          <w:szCs w:val="28"/>
        </w:rPr>
      </w:pPr>
      <w:r>
        <w:rPr>
          <w:rStyle w:val="IntenseEmphasis"/>
          <w:b w:val="0"/>
          <w:bCs w:val="0"/>
          <w:i w:val="0"/>
          <w:iCs w:val="0"/>
          <w:color w:val="auto"/>
          <w:sz w:val="18"/>
          <w:szCs w:val="18"/>
        </w:rPr>
        <w:t>CHECKOUT:</w:t>
      </w:r>
      <w:r w:rsidR="00875FAA">
        <w:rPr>
          <w:rStyle w:val="IntenseEmphasis"/>
          <w:b w:val="0"/>
          <w:bCs w:val="0"/>
          <w:i w:val="0"/>
          <w:iCs w:val="0"/>
          <w:color w:val="auto"/>
          <w:sz w:val="18"/>
          <w:szCs w:val="18"/>
        </w:rPr>
        <w:t xml:space="preserve"> This entity keeps the vital information about the resources borrowed by the members of the library. It keeps information about the member who has borrowed a resource , the resource that has been borrowed, date it has been borrowed on ,date it must be returned. The </w:t>
      </w:r>
      <w:r>
        <w:rPr>
          <w:rStyle w:val="IntenseEmphasis"/>
          <w:b w:val="0"/>
          <w:bCs w:val="0"/>
          <w:i w:val="0"/>
          <w:iCs w:val="0"/>
          <w:color w:val="auto"/>
          <w:sz w:val="18"/>
          <w:szCs w:val="18"/>
        </w:rPr>
        <w:t>attributes of</w:t>
      </w:r>
      <w:r w:rsidR="00875FAA">
        <w:rPr>
          <w:rStyle w:val="IntenseEmphasis"/>
          <w:b w:val="0"/>
          <w:bCs w:val="0"/>
          <w:i w:val="0"/>
          <w:iCs w:val="0"/>
          <w:color w:val="auto"/>
          <w:sz w:val="18"/>
          <w:szCs w:val="18"/>
        </w:rPr>
        <w:t xml:space="preserve"> this entity </w:t>
      </w:r>
      <w:r w:rsidR="0092463E">
        <w:rPr>
          <w:rStyle w:val="IntenseEmphasis"/>
          <w:b w:val="0"/>
          <w:bCs w:val="0"/>
          <w:i w:val="0"/>
          <w:iCs w:val="0"/>
          <w:color w:val="auto"/>
          <w:sz w:val="18"/>
          <w:szCs w:val="18"/>
        </w:rPr>
        <w:t>are [C_ID],[MEMBER],[RESOURCE],[BORROW_DT],[RETURN_DT].</w:t>
      </w:r>
    </w:p>
    <w:p w:rsidR="001608BA" w:rsidRDefault="00652789" w:rsidP="001608BA">
      <w:pPr>
        <w:pStyle w:val="BookSemiHeading"/>
        <w:ind w:left="360"/>
        <w:rPr>
          <w:rStyle w:val="IntenseEmphasis"/>
          <w:b w:val="0"/>
          <w:bCs w:val="0"/>
          <w:i w:val="0"/>
          <w:iCs w:val="0"/>
          <w:color w:val="auto"/>
          <w:sz w:val="18"/>
          <w:szCs w:val="18"/>
        </w:rPr>
      </w:pPr>
      <w:r w:rsidRPr="00652789">
        <w:rPr>
          <w:rStyle w:val="IntenseEmphasis"/>
          <w:b w:val="0"/>
          <w:bCs w:val="0"/>
          <w:i w:val="0"/>
          <w:iCs w:val="0"/>
          <w:color w:val="auto"/>
          <w:sz w:val="18"/>
          <w:szCs w:val="18"/>
        </w:rPr>
        <w:t xml:space="preserve">Now the above three entities are related to each other by the following </w:t>
      </w:r>
      <w:r w:rsidR="002A2C40" w:rsidRPr="00652789">
        <w:rPr>
          <w:rStyle w:val="IntenseEmphasis"/>
          <w:b w:val="0"/>
          <w:bCs w:val="0"/>
          <w:i w:val="0"/>
          <w:iCs w:val="0"/>
          <w:color w:val="auto"/>
          <w:sz w:val="18"/>
          <w:szCs w:val="18"/>
        </w:rPr>
        <w:t>relationships:</w:t>
      </w:r>
    </w:p>
    <w:p w:rsidR="00652789" w:rsidRDefault="002A2C40" w:rsidP="00652789">
      <w:pPr>
        <w:pStyle w:val="BookSemiHeading"/>
        <w:numPr>
          <w:ilvl w:val="0"/>
          <w:numId w:val="5"/>
        </w:numPr>
        <w:rPr>
          <w:rStyle w:val="IntenseEmphasis"/>
          <w:b w:val="0"/>
          <w:bCs w:val="0"/>
          <w:i w:val="0"/>
          <w:iCs w:val="0"/>
          <w:color w:val="auto"/>
          <w:sz w:val="18"/>
          <w:szCs w:val="18"/>
        </w:rPr>
      </w:pPr>
      <w:r>
        <w:rPr>
          <w:rStyle w:val="IntenseEmphasis"/>
          <w:b w:val="0"/>
          <w:bCs w:val="0"/>
          <w:i w:val="0"/>
          <w:iCs w:val="0"/>
          <w:color w:val="auto"/>
          <w:sz w:val="18"/>
          <w:szCs w:val="18"/>
        </w:rPr>
        <w:t>MAKES:</w:t>
      </w:r>
      <w:r w:rsidR="00652789">
        <w:rPr>
          <w:rStyle w:val="IntenseEmphasis"/>
          <w:b w:val="0"/>
          <w:bCs w:val="0"/>
          <w:i w:val="0"/>
          <w:iCs w:val="0"/>
          <w:color w:val="auto"/>
          <w:sz w:val="18"/>
          <w:szCs w:val="18"/>
        </w:rPr>
        <w:t xml:space="preserve"> The entities MEMBER and CHECHOUT are related by MAKES relationship. We know that when a member borrows a </w:t>
      </w:r>
      <w:r w:rsidR="00DA66A5">
        <w:rPr>
          <w:rStyle w:val="IntenseEmphasis"/>
          <w:b w:val="0"/>
          <w:bCs w:val="0"/>
          <w:i w:val="0"/>
          <w:iCs w:val="0"/>
          <w:color w:val="auto"/>
          <w:sz w:val="18"/>
          <w:szCs w:val="18"/>
        </w:rPr>
        <w:t>book,</w:t>
      </w:r>
      <w:r w:rsidR="00652789">
        <w:rPr>
          <w:rStyle w:val="IntenseEmphasis"/>
          <w:b w:val="0"/>
          <w:bCs w:val="0"/>
          <w:i w:val="0"/>
          <w:iCs w:val="0"/>
          <w:color w:val="auto"/>
          <w:sz w:val="18"/>
          <w:szCs w:val="18"/>
        </w:rPr>
        <w:t xml:space="preserve"> the relevant information is stored in CHECHOUT relation. As one </w:t>
      </w:r>
      <w:r w:rsidR="00DA66A5">
        <w:rPr>
          <w:rStyle w:val="IntenseEmphasis"/>
          <w:b w:val="0"/>
          <w:bCs w:val="0"/>
          <w:i w:val="0"/>
          <w:iCs w:val="0"/>
          <w:color w:val="auto"/>
          <w:sz w:val="18"/>
          <w:szCs w:val="18"/>
        </w:rPr>
        <w:t>member</w:t>
      </w:r>
      <w:r w:rsidR="00652789">
        <w:rPr>
          <w:rStyle w:val="IntenseEmphasis"/>
          <w:b w:val="0"/>
          <w:bCs w:val="0"/>
          <w:i w:val="0"/>
          <w:iCs w:val="0"/>
          <w:color w:val="auto"/>
          <w:sz w:val="18"/>
          <w:szCs w:val="18"/>
        </w:rPr>
        <w:t xml:space="preserve"> can borrow many books the relation MAKES is a 1</w:t>
      </w:r>
      <w:r w:rsidR="00DA66A5">
        <w:rPr>
          <w:rStyle w:val="IntenseEmphasis"/>
          <w:b w:val="0"/>
          <w:bCs w:val="0"/>
          <w:i w:val="0"/>
          <w:iCs w:val="0"/>
          <w:color w:val="auto"/>
          <w:sz w:val="18"/>
          <w:szCs w:val="18"/>
        </w:rPr>
        <w:t>: N</w:t>
      </w:r>
      <w:r w:rsidR="00652789">
        <w:rPr>
          <w:rStyle w:val="IntenseEmphasis"/>
          <w:b w:val="0"/>
          <w:bCs w:val="0"/>
          <w:i w:val="0"/>
          <w:iCs w:val="0"/>
          <w:color w:val="auto"/>
          <w:sz w:val="18"/>
          <w:szCs w:val="18"/>
        </w:rPr>
        <w:t xml:space="preserve"> relation.</w:t>
      </w:r>
    </w:p>
    <w:p w:rsidR="00652789" w:rsidRPr="00652789" w:rsidRDefault="002A2C40" w:rsidP="00652789">
      <w:pPr>
        <w:pStyle w:val="BookSemiHeading"/>
        <w:numPr>
          <w:ilvl w:val="0"/>
          <w:numId w:val="5"/>
        </w:numPr>
        <w:rPr>
          <w:rStyle w:val="IntenseEmphasis"/>
          <w:b w:val="0"/>
          <w:bCs w:val="0"/>
          <w:i w:val="0"/>
          <w:iCs w:val="0"/>
          <w:color w:val="auto"/>
          <w:sz w:val="18"/>
          <w:szCs w:val="18"/>
        </w:rPr>
      </w:pPr>
      <w:r>
        <w:rPr>
          <w:rStyle w:val="IntenseEmphasis"/>
          <w:b w:val="0"/>
          <w:bCs w:val="0"/>
          <w:i w:val="0"/>
          <w:iCs w:val="0"/>
          <w:color w:val="auto"/>
          <w:sz w:val="18"/>
          <w:szCs w:val="18"/>
        </w:rPr>
        <w:t>TAKEN:</w:t>
      </w:r>
      <w:r w:rsidR="00652789">
        <w:rPr>
          <w:rStyle w:val="IntenseEmphasis"/>
          <w:b w:val="0"/>
          <w:bCs w:val="0"/>
          <w:i w:val="0"/>
          <w:iCs w:val="0"/>
          <w:color w:val="auto"/>
          <w:sz w:val="18"/>
          <w:szCs w:val="18"/>
        </w:rPr>
        <w:t xml:space="preserve"> The entities CHECKOUT and TAKEN </w:t>
      </w:r>
      <w:r w:rsidR="00524299">
        <w:rPr>
          <w:rStyle w:val="IntenseEmphasis"/>
          <w:b w:val="0"/>
          <w:bCs w:val="0"/>
          <w:i w:val="0"/>
          <w:iCs w:val="0"/>
          <w:color w:val="auto"/>
          <w:sz w:val="18"/>
          <w:szCs w:val="18"/>
        </w:rPr>
        <w:t xml:space="preserve">are related by TAKEN </w:t>
      </w:r>
      <w:r w:rsidR="00DA66A5">
        <w:rPr>
          <w:rStyle w:val="IntenseEmphasis"/>
          <w:b w:val="0"/>
          <w:bCs w:val="0"/>
          <w:i w:val="0"/>
          <w:iCs w:val="0"/>
          <w:color w:val="auto"/>
          <w:sz w:val="18"/>
          <w:szCs w:val="18"/>
        </w:rPr>
        <w:t xml:space="preserve">relationship. </w:t>
      </w:r>
      <w:r w:rsidR="00524299">
        <w:rPr>
          <w:rStyle w:val="IntenseEmphasis"/>
          <w:b w:val="0"/>
          <w:bCs w:val="0"/>
          <w:i w:val="0"/>
          <w:iCs w:val="0"/>
          <w:color w:val="auto"/>
          <w:sz w:val="18"/>
          <w:szCs w:val="18"/>
        </w:rPr>
        <w:t xml:space="preserve">The significance of TAKEN relation </w:t>
      </w:r>
      <w:r w:rsidR="0001107A">
        <w:rPr>
          <w:rStyle w:val="IntenseEmphasis"/>
          <w:b w:val="0"/>
          <w:bCs w:val="0"/>
          <w:i w:val="0"/>
          <w:iCs w:val="0"/>
          <w:color w:val="auto"/>
          <w:sz w:val="18"/>
          <w:szCs w:val="18"/>
        </w:rPr>
        <w:t>is that</w:t>
      </w:r>
      <w:r w:rsidR="00524299">
        <w:rPr>
          <w:rStyle w:val="IntenseEmphasis"/>
          <w:b w:val="0"/>
          <w:bCs w:val="0"/>
          <w:i w:val="0"/>
          <w:iCs w:val="0"/>
          <w:color w:val="auto"/>
          <w:sz w:val="18"/>
          <w:szCs w:val="18"/>
        </w:rPr>
        <w:t xml:space="preserve"> there are several copies of each resource in the library, thus different instance of the same resource can be borrowed by different members at the same time, thus the relation TAKEN is 1</w:t>
      </w:r>
      <w:r w:rsidR="00705B3C">
        <w:rPr>
          <w:rStyle w:val="IntenseEmphasis"/>
          <w:b w:val="0"/>
          <w:bCs w:val="0"/>
          <w:i w:val="0"/>
          <w:iCs w:val="0"/>
          <w:color w:val="auto"/>
          <w:sz w:val="18"/>
          <w:szCs w:val="18"/>
        </w:rPr>
        <w:t>: M</w:t>
      </w:r>
      <w:r w:rsidR="00524299">
        <w:rPr>
          <w:rStyle w:val="IntenseEmphasis"/>
          <w:b w:val="0"/>
          <w:bCs w:val="0"/>
          <w:i w:val="0"/>
          <w:iCs w:val="0"/>
          <w:color w:val="auto"/>
          <w:sz w:val="18"/>
          <w:szCs w:val="18"/>
        </w:rPr>
        <w:t xml:space="preserve"> relation.</w:t>
      </w:r>
    </w:p>
    <w:p w:rsidR="00945C56" w:rsidRDefault="00945C56" w:rsidP="0092463E">
      <w:pPr>
        <w:pStyle w:val="BookSemiHeading"/>
        <w:rPr>
          <w:rStyle w:val="IntenseEmphasis"/>
          <w:bCs w:val="0"/>
          <w:i w:val="0"/>
          <w:iCs w:val="0"/>
          <w:color w:val="auto"/>
          <w:sz w:val="18"/>
          <w:szCs w:val="18"/>
        </w:rPr>
      </w:pPr>
    </w:p>
    <w:p w:rsidR="00945C56" w:rsidRDefault="00945C56" w:rsidP="0092463E">
      <w:pPr>
        <w:pStyle w:val="BookSemiHeading"/>
        <w:rPr>
          <w:rStyle w:val="IntenseEmphasis"/>
          <w:bCs w:val="0"/>
          <w:i w:val="0"/>
          <w:iCs w:val="0"/>
          <w:color w:val="auto"/>
          <w:sz w:val="18"/>
          <w:szCs w:val="18"/>
        </w:rPr>
      </w:pPr>
    </w:p>
    <w:p w:rsidR="00945C56" w:rsidRDefault="00945C56" w:rsidP="0092463E">
      <w:pPr>
        <w:pStyle w:val="BookSemiHeading"/>
        <w:rPr>
          <w:rStyle w:val="IntenseEmphasis"/>
          <w:bCs w:val="0"/>
          <w:i w:val="0"/>
          <w:iCs w:val="0"/>
          <w:color w:val="auto"/>
          <w:sz w:val="18"/>
          <w:szCs w:val="18"/>
        </w:rPr>
      </w:pPr>
    </w:p>
    <w:p w:rsidR="00945C56" w:rsidRDefault="00945C56" w:rsidP="0092463E">
      <w:pPr>
        <w:pStyle w:val="BookSemiHeading"/>
        <w:rPr>
          <w:rStyle w:val="IntenseEmphasis"/>
          <w:bCs w:val="0"/>
          <w:i w:val="0"/>
          <w:iCs w:val="0"/>
          <w:color w:val="auto"/>
          <w:sz w:val="18"/>
          <w:szCs w:val="18"/>
        </w:rPr>
      </w:pPr>
    </w:p>
    <w:p w:rsidR="00945C56" w:rsidRDefault="00945C56" w:rsidP="0092463E">
      <w:pPr>
        <w:pStyle w:val="BookSemiHeading"/>
        <w:rPr>
          <w:rStyle w:val="IntenseEmphasis"/>
          <w:bCs w:val="0"/>
          <w:i w:val="0"/>
          <w:iCs w:val="0"/>
          <w:color w:val="auto"/>
          <w:sz w:val="18"/>
          <w:szCs w:val="18"/>
        </w:rPr>
      </w:pPr>
    </w:p>
    <w:p w:rsidR="00945C56" w:rsidRDefault="00945C56" w:rsidP="0092463E">
      <w:pPr>
        <w:pStyle w:val="BookSemiHeading"/>
        <w:rPr>
          <w:rStyle w:val="IntenseEmphasis"/>
          <w:bCs w:val="0"/>
          <w:i w:val="0"/>
          <w:iCs w:val="0"/>
          <w:color w:val="auto"/>
          <w:sz w:val="18"/>
          <w:szCs w:val="18"/>
        </w:rPr>
      </w:pPr>
    </w:p>
    <w:p w:rsidR="00945C56" w:rsidRDefault="00945C56" w:rsidP="0092463E">
      <w:pPr>
        <w:pStyle w:val="BookSemiHeading"/>
        <w:rPr>
          <w:rStyle w:val="IntenseEmphasis"/>
          <w:bCs w:val="0"/>
          <w:i w:val="0"/>
          <w:iCs w:val="0"/>
          <w:color w:val="auto"/>
          <w:sz w:val="18"/>
          <w:szCs w:val="18"/>
        </w:rPr>
      </w:pPr>
    </w:p>
    <w:p w:rsidR="00185392" w:rsidRDefault="00185392" w:rsidP="0092463E">
      <w:pPr>
        <w:pStyle w:val="BookSemiHeading"/>
        <w:rPr>
          <w:rStyle w:val="IntenseEmphasis"/>
          <w:bCs w:val="0"/>
          <w:i w:val="0"/>
          <w:iCs w:val="0"/>
          <w:color w:val="auto"/>
          <w:sz w:val="18"/>
          <w:szCs w:val="18"/>
        </w:rPr>
      </w:pPr>
    </w:p>
    <w:p w:rsidR="00185392" w:rsidRDefault="00185392" w:rsidP="0092463E">
      <w:pPr>
        <w:pStyle w:val="BookSemiHeading"/>
        <w:rPr>
          <w:rStyle w:val="IntenseEmphasis"/>
          <w:bCs w:val="0"/>
          <w:i w:val="0"/>
          <w:iCs w:val="0"/>
          <w:color w:val="auto"/>
          <w:sz w:val="18"/>
          <w:szCs w:val="18"/>
        </w:rPr>
      </w:pPr>
    </w:p>
    <w:p w:rsidR="00945C56" w:rsidRPr="003627B8" w:rsidRDefault="0092463E" w:rsidP="0092463E">
      <w:pPr>
        <w:pStyle w:val="BookSemiHeading"/>
        <w:rPr>
          <w:rStyle w:val="IntenseEmphasis"/>
          <w:bCs w:val="0"/>
          <w:i w:val="0"/>
          <w:iCs w:val="0"/>
          <w:color w:val="auto"/>
          <w:sz w:val="18"/>
          <w:szCs w:val="18"/>
          <w:u w:val="single"/>
        </w:rPr>
      </w:pPr>
      <w:r w:rsidRPr="003627B8">
        <w:rPr>
          <w:rStyle w:val="IntenseEmphasis"/>
          <w:bCs w:val="0"/>
          <w:i w:val="0"/>
          <w:iCs w:val="0"/>
          <w:color w:val="auto"/>
          <w:sz w:val="18"/>
          <w:szCs w:val="18"/>
          <w:u w:val="single"/>
        </w:rPr>
        <w:lastRenderedPageBreak/>
        <w:t xml:space="preserve">Entity Relationship </w:t>
      </w:r>
      <w:r w:rsidR="003627B8" w:rsidRPr="003627B8">
        <w:rPr>
          <w:rStyle w:val="IntenseEmphasis"/>
          <w:bCs w:val="0"/>
          <w:i w:val="0"/>
          <w:iCs w:val="0"/>
          <w:color w:val="auto"/>
          <w:sz w:val="18"/>
          <w:szCs w:val="18"/>
          <w:u w:val="single"/>
        </w:rPr>
        <w:t>Diagram:</w:t>
      </w:r>
    </w:p>
    <w:p w:rsidR="00332889" w:rsidRDefault="00B57180" w:rsidP="00332889">
      <w:pPr>
        <w:pStyle w:val="BookNormal"/>
      </w:pPr>
      <w:r>
        <w:rPr>
          <w:noProof/>
        </w:rPr>
        <w:drawing>
          <wp:inline distT="0" distB="0" distL="0" distR="0">
            <wp:extent cx="5943600" cy="5238750"/>
            <wp:effectExtent l="19050" t="19050" r="19050" b="19050"/>
            <wp:docPr id="2" name="Picture 1" descr="ERD of Assign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of Assignment 2.JPG"/>
                    <pic:cNvPicPr/>
                  </pic:nvPicPr>
                  <pic:blipFill>
                    <a:blip r:embed="rId11"/>
                    <a:srcRect b="17992"/>
                    <a:stretch>
                      <a:fillRect/>
                    </a:stretch>
                  </pic:blipFill>
                  <pic:spPr>
                    <a:xfrm>
                      <a:off x="0" y="0"/>
                      <a:ext cx="5943600" cy="5238750"/>
                    </a:xfrm>
                    <a:prstGeom prst="rect">
                      <a:avLst/>
                    </a:prstGeom>
                    <a:ln>
                      <a:solidFill>
                        <a:schemeClr val="accent1"/>
                      </a:solidFill>
                    </a:ln>
                  </pic:spPr>
                </pic:pic>
              </a:graphicData>
            </a:graphic>
          </wp:inline>
        </w:drawing>
      </w:r>
    </w:p>
    <w:p w:rsidR="001608BA" w:rsidRDefault="001608BA" w:rsidP="00332889">
      <w:pPr>
        <w:pStyle w:val="BookNormal"/>
      </w:pPr>
    </w:p>
    <w:p w:rsidR="00B8627B" w:rsidRPr="000C217D" w:rsidRDefault="00B8627B" w:rsidP="00B8627B">
      <w:pPr>
        <w:spacing w:after="0" w:line="240" w:lineRule="auto"/>
        <w:rPr>
          <w:rFonts w:ascii="Century Gothic" w:hAnsi="Century Gothic"/>
          <w:b/>
          <w:color w:val="4F81BD"/>
          <w:sz w:val="24"/>
          <w:szCs w:val="24"/>
        </w:rPr>
      </w:pPr>
      <w:r w:rsidRPr="000C217D">
        <w:rPr>
          <w:rFonts w:ascii="Century Gothic" w:hAnsi="Century Gothic"/>
          <w:b/>
          <w:color w:val="4F81BD"/>
          <w:sz w:val="24"/>
          <w:szCs w:val="24"/>
        </w:rPr>
        <w:t>DATABASE DESIGN</w:t>
      </w:r>
    </w:p>
    <w:p w:rsidR="00B8627B" w:rsidRPr="00192230" w:rsidRDefault="00B8627B" w:rsidP="00B8627B">
      <w:pPr>
        <w:spacing w:after="0" w:line="240" w:lineRule="auto"/>
        <w:jc w:val="center"/>
        <w:rPr>
          <w:rFonts w:ascii="Century Gothic" w:hAnsi="Century Gothic"/>
        </w:rPr>
      </w:pPr>
    </w:p>
    <w:p w:rsidR="00B8627B" w:rsidRPr="00192230" w:rsidRDefault="00B8627B" w:rsidP="00B8627B">
      <w:pPr>
        <w:spacing w:after="0" w:line="240" w:lineRule="auto"/>
        <w:jc w:val="center"/>
        <w:rPr>
          <w:rFonts w:ascii="Century Gothic" w:hAnsi="Century Gothic"/>
        </w:rPr>
      </w:pPr>
    </w:p>
    <w:p w:rsidR="00B8627B" w:rsidRDefault="00B8627B" w:rsidP="00B8627B">
      <w:pPr>
        <w:spacing w:after="0" w:line="240" w:lineRule="auto"/>
        <w:rPr>
          <w:rFonts w:ascii="Century Gothic" w:hAnsi="Century Gothic"/>
          <w:b/>
          <w:i/>
          <w:color w:val="4F81BD"/>
          <w:sz w:val="18"/>
          <w:szCs w:val="18"/>
        </w:rPr>
      </w:pPr>
      <w:r w:rsidRPr="00192230">
        <w:rPr>
          <w:rFonts w:ascii="Century Gothic" w:hAnsi="Century Gothic"/>
          <w:b/>
          <w:i/>
          <w:color w:val="4F81BD"/>
          <w:sz w:val="18"/>
          <w:szCs w:val="18"/>
          <w:u w:val="single"/>
        </w:rPr>
        <w:t xml:space="preserve">Relational </w:t>
      </w:r>
      <w:r w:rsidR="002A2C40">
        <w:rPr>
          <w:rFonts w:ascii="Century Gothic" w:hAnsi="Century Gothic"/>
          <w:b/>
          <w:i/>
          <w:color w:val="4F81BD"/>
          <w:sz w:val="18"/>
          <w:szCs w:val="18"/>
          <w:u w:val="single"/>
        </w:rPr>
        <w:t>schemas</w:t>
      </w:r>
      <w:r w:rsidRPr="00192230">
        <w:rPr>
          <w:rFonts w:ascii="Century Gothic" w:hAnsi="Century Gothic"/>
          <w:b/>
          <w:i/>
          <w:color w:val="4F81BD"/>
          <w:sz w:val="18"/>
          <w:szCs w:val="18"/>
          <w:u w:val="single"/>
        </w:rPr>
        <w:t xml:space="preserve"> and functional </w:t>
      </w:r>
      <w:r w:rsidR="00DB5583">
        <w:rPr>
          <w:rFonts w:ascii="Century Gothic" w:hAnsi="Century Gothic"/>
          <w:b/>
          <w:i/>
          <w:color w:val="4F81BD"/>
          <w:sz w:val="18"/>
          <w:szCs w:val="18"/>
          <w:u w:val="single"/>
        </w:rPr>
        <w:t>dependencies</w:t>
      </w:r>
      <w:r w:rsidR="00DB5583" w:rsidRPr="00192230">
        <w:rPr>
          <w:rFonts w:ascii="Century Gothic" w:hAnsi="Century Gothic"/>
          <w:b/>
          <w:i/>
          <w:color w:val="4F81BD"/>
          <w:sz w:val="18"/>
          <w:szCs w:val="18"/>
          <w:u w:val="single"/>
        </w:rPr>
        <w:t>:</w:t>
      </w:r>
    </w:p>
    <w:p w:rsidR="00B8627B" w:rsidRDefault="00B8627B" w:rsidP="00332889">
      <w:pPr>
        <w:pStyle w:val="BookNormal"/>
      </w:pPr>
    </w:p>
    <w:p w:rsidR="00B8627B" w:rsidRPr="00B8627B" w:rsidRDefault="00B8627B" w:rsidP="000316BA">
      <w:pPr>
        <w:pStyle w:val="ListParagraph"/>
        <w:numPr>
          <w:ilvl w:val="0"/>
          <w:numId w:val="2"/>
        </w:numPr>
        <w:spacing w:after="0" w:line="240" w:lineRule="auto"/>
        <w:rPr>
          <w:rFonts w:ascii="Century Gothic" w:hAnsi="Century Gothic" w:cs="Times New Roman"/>
          <w:b/>
          <w:sz w:val="18"/>
          <w:szCs w:val="18"/>
        </w:rPr>
      </w:pPr>
      <w:r w:rsidRPr="00B8627B">
        <w:rPr>
          <w:rFonts w:ascii="Century Gothic" w:hAnsi="Century Gothic" w:cs="Times New Roman"/>
          <w:b/>
          <w:sz w:val="18"/>
          <w:szCs w:val="18"/>
        </w:rPr>
        <w:t>MEMBER(</w:t>
      </w:r>
      <w:r w:rsidRPr="00B8627B">
        <w:rPr>
          <w:rFonts w:ascii="Century Gothic" w:hAnsi="Century Gothic" w:cs="Times New Roman"/>
          <w:b/>
          <w:sz w:val="18"/>
          <w:szCs w:val="18"/>
          <w:u w:val="single"/>
        </w:rPr>
        <w:t>MEMBER_ID</w:t>
      </w:r>
      <w:r w:rsidRPr="00B8627B">
        <w:rPr>
          <w:rFonts w:ascii="Century Gothic" w:hAnsi="Century Gothic" w:cs="Times New Roman"/>
          <w:b/>
          <w:sz w:val="18"/>
          <w:szCs w:val="18"/>
        </w:rPr>
        <w:t>, NAME, ADDRESS,DOB, SEX, CONTACT_NO)</w:t>
      </w:r>
    </w:p>
    <w:p w:rsidR="000316BA" w:rsidRDefault="000316BA" w:rsidP="000316BA">
      <w:pPr>
        <w:pStyle w:val="ListParagraph"/>
        <w:spacing w:after="0" w:line="240" w:lineRule="auto"/>
        <w:ind w:left="1440"/>
        <w:rPr>
          <w:rFonts w:ascii="Century Gothic" w:hAnsi="Century Gothic" w:cs="Times New Roman"/>
          <w:sz w:val="18"/>
          <w:szCs w:val="18"/>
        </w:rPr>
      </w:pPr>
    </w:p>
    <w:p w:rsidR="000316BA" w:rsidRPr="007837DA" w:rsidRDefault="000316BA" w:rsidP="007837DA">
      <w:pPr>
        <w:spacing w:after="0" w:line="240" w:lineRule="auto"/>
        <w:ind w:left="1080"/>
        <w:rPr>
          <w:rFonts w:ascii="Century Gothic" w:hAnsi="Century Gothic"/>
          <w:sz w:val="18"/>
          <w:szCs w:val="18"/>
        </w:rPr>
      </w:pPr>
      <w:r w:rsidRPr="000316BA">
        <w:rPr>
          <w:rFonts w:ascii="Century Gothic" w:hAnsi="Century Gothic"/>
          <w:sz w:val="18"/>
          <w:szCs w:val="18"/>
        </w:rPr>
        <w:t>This</w:t>
      </w:r>
      <w:r>
        <w:rPr>
          <w:rFonts w:ascii="Century Gothic" w:hAnsi="Century Gothic"/>
          <w:sz w:val="18"/>
          <w:szCs w:val="18"/>
        </w:rPr>
        <w:t xml:space="preserve"> table contains the details about the members of the library system. The table consists of </w:t>
      </w:r>
      <w:r w:rsidR="007837DA">
        <w:rPr>
          <w:rFonts w:ascii="Century Gothic" w:hAnsi="Century Gothic"/>
          <w:sz w:val="18"/>
          <w:szCs w:val="18"/>
        </w:rPr>
        <w:t xml:space="preserve">Name of the member </w:t>
      </w:r>
      <w:r>
        <w:rPr>
          <w:rStyle w:val="IntenseEmphasis"/>
          <w:b w:val="0"/>
          <w:bCs w:val="0"/>
          <w:i w:val="0"/>
          <w:iCs w:val="0"/>
          <w:color w:val="auto"/>
          <w:sz w:val="18"/>
          <w:szCs w:val="18"/>
        </w:rPr>
        <w:t>[NAME]</w:t>
      </w:r>
      <w:r w:rsidR="002A2C40">
        <w:rPr>
          <w:rStyle w:val="IntenseEmphasis"/>
          <w:b w:val="0"/>
          <w:bCs w:val="0"/>
          <w:i w:val="0"/>
          <w:iCs w:val="0"/>
          <w:color w:val="auto"/>
          <w:sz w:val="18"/>
          <w:szCs w:val="18"/>
        </w:rPr>
        <w:t>, Gender</w:t>
      </w:r>
      <w:r w:rsidR="007837DA">
        <w:rPr>
          <w:rStyle w:val="IntenseEmphasis"/>
          <w:b w:val="0"/>
          <w:bCs w:val="0"/>
          <w:i w:val="0"/>
          <w:iCs w:val="0"/>
          <w:color w:val="auto"/>
          <w:sz w:val="18"/>
          <w:szCs w:val="18"/>
        </w:rPr>
        <w:t xml:space="preserve"> </w:t>
      </w:r>
      <w:r>
        <w:rPr>
          <w:rStyle w:val="IntenseEmphasis"/>
          <w:b w:val="0"/>
          <w:bCs w:val="0"/>
          <w:i w:val="0"/>
          <w:iCs w:val="0"/>
          <w:color w:val="auto"/>
          <w:sz w:val="18"/>
          <w:szCs w:val="18"/>
        </w:rPr>
        <w:t>[SEX]</w:t>
      </w:r>
      <w:r w:rsidR="002A2C40">
        <w:rPr>
          <w:rStyle w:val="IntenseEmphasis"/>
          <w:b w:val="0"/>
          <w:bCs w:val="0"/>
          <w:i w:val="0"/>
          <w:iCs w:val="0"/>
          <w:color w:val="auto"/>
          <w:sz w:val="18"/>
          <w:szCs w:val="18"/>
        </w:rPr>
        <w:t>, Date</w:t>
      </w:r>
      <w:r w:rsidR="007837DA">
        <w:rPr>
          <w:rStyle w:val="IntenseEmphasis"/>
          <w:b w:val="0"/>
          <w:bCs w:val="0"/>
          <w:i w:val="0"/>
          <w:iCs w:val="0"/>
          <w:color w:val="auto"/>
          <w:sz w:val="18"/>
          <w:szCs w:val="18"/>
        </w:rPr>
        <w:t xml:space="preserve"> of Birth </w:t>
      </w:r>
      <w:r>
        <w:rPr>
          <w:rStyle w:val="IntenseEmphasis"/>
          <w:b w:val="0"/>
          <w:bCs w:val="0"/>
          <w:i w:val="0"/>
          <w:iCs w:val="0"/>
          <w:color w:val="auto"/>
          <w:sz w:val="18"/>
          <w:szCs w:val="18"/>
        </w:rPr>
        <w:t>[DOB],</w:t>
      </w:r>
      <w:r w:rsidR="007837DA">
        <w:rPr>
          <w:rStyle w:val="IntenseEmphasis"/>
          <w:b w:val="0"/>
          <w:bCs w:val="0"/>
          <w:i w:val="0"/>
          <w:iCs w:val="0"/>
          <w:color w:val="auto"/>
          <w:sz w:val="18"/>
          <w:szCs w:val="18"/>
        </w:rPr>
        <w:t>Address of the member  [</w:t>
      </w:r>
      <w:r>
        <w:rPr>
          <w:rStyle w:val="IntenseEmphasis"/>
          <w:b w:val="0"/>
          <w:bCs w:val="0"/>
          <w:i w:val="0"/>
          <w:iCs w:val="0"/>
          <w:color w:val="auto"/>
          <w:sz w:val="18"/>
          <w:szCs w:val="18"/>
        </w:rPr>
        <w:t>ADDRESS],</w:t>
      </w:r>
      <w:r w:rsidR="007837DA">
        <w:rPr>
          <w:rStyle w:val="IntenseEmphasis"/>
          <w:b w:val="0"/>
          <w:bCs w:val="0"/>
          <w:i w:val="0"/>
          <w:iCs w:val="0"/>
          <w:color w:val="auto"/>
          <w:sz w:val="18"/>
          <w:szCs w:val="18"/>
        </w:rPr>
        <w:t xml:space="preserve">Contact number of the member </w:t>
      </w:r>
      <w:r>
        <w:rPr>
          <w:rStyle w:val="IntenseEmphasis"/>
          <w:b w:val="0"/>
          <w:bCs w:val="0"/>
          <w:i w:val="0"/>
          <w:iCs w:val="0"/>
          <w:color w:val="auto"/>
          <w:sz w:val="18"/>
          <w:szCs w:val="18"/>
        </w:rPr>
        <w:t>[CONTACT_NO],</w:t>
      </w:r>
      <w:r w:rsidR="007837DA" w:rsidRPr="007837DA">
        <w:rPr>
          <w:rStyle w:val="IntenseEmphasis"/>
          <w:rFonts w:ascii="Century Gothic" w:hAnsi="Century Gothic"/>
          <w:b w:val="0"/>
          <w:bCs w:val="0"/>
          <w:i w:val="0"/>
          <w:iCs w:val="0"/>
          <w:color w:val="auto"/>
          <w:sz w:val="18"/>
          <w:szCs w:val="18"/>
        </w:rPr>
        <w:t xml:space="preserve">unique id for eacf member </w:t>
      </w:r>
      <w:r w:rsidRPr="007837DA">
        <w:rPr>
          <w:rStyle w:val="IntenseEmphasis"/>
          <w:rFonts w:ascii="Century Gothic" w:hAnsi="Century Gothic"/>
          <w:b w:val="0"/>
          <w:bCs w:val="0"/>
          <w:i w:val="0"/>
          <w:iCs w:val="0"/>
          <w:color w:val="auto"/>
          <w:sz w:val="18"/>
          <w:szCs w:val="18"/>
        </w:rPr>
        <w:t>[MEMBER_ID].</w:t>
      </w:r>
      <w:r w:rsidR="007837DA" w:rsidRPr="007837DA">
        <w:rPr>
          <w:rStyle w:val="IntenseEmphasis"/>
          <w:rFonts w:ascii="Century Gothic" w:hAnsi="Century Gothic"/>
          <w:b w:val="0"/>
          <w:bCs w:val="0"/>
          <w:i w:val="0"/>
          <w:iCs w:val="0"/>
          <w:color w:val="auto"/>
          <w:sz w:val="18"/>
          <w:szCs w:val="18"/>
        </w:rPr>
        <w:t xml:space="preserve"> Here in this table the Primary key is [MEMBER_ID]</w:t>
      </w:r>
      <w:r w:rsidR="007837DA">
        <w:rPr>
          <w:rStyle w:val="IntenseEmphasis"/>
          <w:rFonts w:ascii="Century Gothic" w:hAnsi="Century Gothic"/>
          <w:b w:val="0"/>
          <w:bCs w:val="0"/>
          <w:i w:val="0"/>
          <w:iCs w:val="0"/>
          <w:color w:val="auto"/>
          <w:sz w:val="18"/>
          <w:szCs w:val="18"/>
        </w:rPr>
        <w:t>.</w:t>
      </w:r>
    </w:p>
    <w:p w:rsidR="000316BA" w:rsidRPr="007837DA" w:rsidRDefault="000316BA" w:rsidP="007837DA">
      <w:pPr>
        <w:spacing w:after="0" w:line="240" w:lineRule="auto"/>
        <w:rPr>
          <w:rFonts w:ascii="Century Gothic" w:hAnsi="Century Gothic"/>
          <w:sz w:val="18"/>
          <w:szCs w:val="18"/>
        </w:rPr>
      </w:pPr>
    </w:p>
    <w:p w:rsidR="000316BA" w:rsidRDefault="007837DA" w:rsidP="007837DA">
      <w:pPr>
        <w:spacing w:after="0" w:line="240" w:lineRule="auto"/>
        <w:ind w:left="360" w:firstLine="720"/>
        <w:rPr>
          <w:rFonts w:ascii="Century Gothic" w:hAnsi="Century Gothic"/>
          <w:sz w:val="18"/>
          <w:szCs w:val="18"/>
        </w:rPr>
      </w:pPr>
      <w:r w:rsidRPr="007837DA">
        <w:rPr>
          <w:rFonts w:ascii="Century Gothic" w:hAnsi="Century Gothic"/>
          <w:sz w:val="18"/>
          <w:szCs w:val="18"/>
        </w:rPr>
        <w:t xml:space="preserve">This </w:t>
      </w:r>
      <w:r>
        <w:rPr>
          <w:rFonts w:ascii="Century Gothic" w:hAnsi="Century Gothic"/>
          <w:sz w:val="18"/>
          <w:szCs w:val="18"/>
        </w:rPr>
        <w:t xml:space="preserve">table has the following Functional </w:t>
      </w:r>
      <w:r w:rsidR="002A2C40">
        <w:rPr>
          <w:rFonts w:ascii="Century Gothic" w:hAnsi="Century Gothic"/>
          <w:sz w:val="18"/>
          <w:szCs w:val="18"/>
        </w:rPr>
        <w:t>Dependencies:</w:t>
      </w:r>
    </w:p>
    <w:p w:rsidR="00DF09E9" w:rsidRDefault="00DF09E9" w:rsidP="007837DA">
      <w:pPr>
        <w:spacing w:after="0" w:line="240" w:lineRule="auto"/>
        <w:ind w:left="360" w:firstLine="720"/>
        <w:rPr>
          <w:rFonts w:ascii="Century Gothic" w:hAnsi="Century Gothic"/>
          <w:sz w:val="18"/>
          <w:szCs w:val="18"/>
        </w:rPr>
      </w:pPr>
    </w:p>
    <w:p w:rsidR="007837DA" w:rsidRPr="007837DA" w:rsidRDefault="00DF09E9" w:rsidP="007837DA">
      <w:pPr>
        <w:pStyle w:val="ListParagraph"/>
        <w:numPr>
          <w:ilvl w:val="0"/>
          <w:numId w:val="4"/>
        </w:numPr>
        <w:spacing w:after="0" w:line="240" w:lineRule="auto"/>
        <w:rPr>
          <w:rFonts w:ascii="Century Gothic" w:hAnsi="Century Gothic"/>
          <w:sz w:val="18"/>
          <w:szCs w:val="18"/>
        </w:rPr>
      </w:pPr>
      <w:r>
        <w:rPr>
          <w:rFonts w:ascii="Century Gothic" w:hAnsi="Century Gothic"/>
          <w:sz w:val="18"/>
          <w:szCs w:val="18"/>
        </w:rPr>
        <w:t>MEMBER_ID -</w:t>
      </w:r>
      <w:r w:rsidR="00807B99">
        <w:rPr>
          <w:rFonts w:ascii="Century Gothic" w:hAnsi="Century Gothic"/>
          <w:sz w:val="18"/>
          <w:szCs w:val="18"/>
        </w:rPr>
        <w:t>------</w:t>
      </w:r>
      <w:r>
        <w:rPr>
          <w:rFonts w:ascii="Century Gothic" w:hAnsi="Century Gothic"/>
          <w:sz w:val="18"/>
          <w:szCs w:val="18"/>
        </w:rPr>
        <w:t>&gt; {</w:t>
      </w:r>
      <w:r w:rsidRPr="00DF09E9">
        <w:rPr>
          <w:rStyle w:val="IntenseEmphasis"/>
          <w:b w:val="0"/>
          <w:bCs w:val="0"/>
          <w:i w:val="0"/>
          <w:iCs w:val="0"/>
          <w:color w:val="auto"/>
          <w:sz w:val="18"/>
          <w:szCs w:val="18"/>
        </w:rPr>
        <w:t xml:space="preserve"> </w:t>
      </w:r>
      <w:r>
        <w:rPr>
          <w:rStyle w:val="IntenseEmphasis"/>
          <w:b w:val="0"/>
          <w:bCs w:val="0"/>
          <w:i w:val="0"/>
          <w:iCs w:val="0"/>
          <w:color w:val="auto"/>
          <w:sz w:val="18"/>
          <w:szCs w:val="18"/>
        </w:rPr>
        <w:t>NAME</w:t>
      </w:r>
      <w:r>
        <w:rPr>
          <w:rFonts w:ascii="Century Gothic" w:hAnsi="Century Gothic"/>
          <w:sz w:val="18"/>
          <w:szCs w:val="18"/>
        </w:rPr>
        <w:t xml:space="preserve"> , </w:t>
      </w:r>
      <w:r>
        <w:rPr>
          <w:rStyle w:val="IntenseEmphasis"/>
          <w:b w:val="0"/>
          <w:bCs w:val="0"/>
          <w:i w:val="0"/>
          <w:iCs w:val="0"/>
          <w:color w:val="auto"/>
          <w:sz w:val="18"/>
          <w:szCs w:val="18"/>
        </w:rPr>
        <w:t>SEX</w:t>
      </w:r>
      <w:r>
        <w:rPr>
          <w:rFonts w:ascii="Century Gothic" w:hAnsi="Century Gothic"/>
          <w:sz w:val="18"/>
          <w:szCs w:val="18"/>
        </w:rPr>
        <w:t xml:space="preserve"> , </w:t>
      </w:r>
      <w:r>
        <w:rPr>
          <w:rStyle w:val="IntenseEmphasis"/>
          <w:b w:val="0"/>
          <w:bCs w:val="0"/>
          <w:i w:val="0"/>
          <w:iCs w:val="0"/>
          <w:color w:val="auto"/>
          <w:sz w:val="18"/>
          <w:szCs w:val="18"/>
        </w:rPr>
        <w:t>DOB</w:t>
      </w:r>
      <w:r>
        <w:rPr>
          <w:rFonts w:ascii="Century Gothic" w:hAnsi="Century Gothic"/>
          <w:sz w:val="18"/>
          <w:szCs w:val="18"/>
        </w:rPr>
        <w:t xml:space="preserve"> , </w:t>
      </w:r>
      <w:r>
        <w:rPr>
          <w:rStyle w:val="IntenseEmphasis"/>
          <w:b w:val="0"/>
          <w:bCs w:val="0"/>
          <w:i w:val="0"/>
          <w:iCs w:val="0"/>
          <w:color w:val="auto"/>
          <w:sz w:val="18"/>
          <w:szCs w:val="18"/>
        </w:rPr>
        <w:t>ADDRESS</w:t>
      </w:r>
      <w:r>
        <w:rPr>
          <w:rFonts w:ascii="Century Gothic" w:hAnsi="Century Gothic"/>
          <w:sz w:val="18"/>
          <w:szCs w:val="18"/>
        </w:rPr>
        <w:t xml:space="preserve"> ,</w:t>
      </w:r>
      <w:r w:rsidRPr="00DF09E9">
        <w:rPr>
          <w:rStyle w:val="IntenseEmphasis"/>
          <w:b w:val="0"/>
          <w:bCs w:val="0"/>
          <w:i w:val="0"/>
          <w:iCs w:val="0"/>
          <w:color w:val="auto"/>
          <w:sz w:val="18"/>
          <w:szCs w:val="18"/>
        </w:rPr>
        <w:t xml:space="preserve"> </w:t>
      </w:r>
      <w:r>
        <w:rPr>
          <w:rStyle w:val="IntenseEmphasis"/>
          <w:b w:val="0"/>
          <w:bCs w:val="0"/>
          <w:i w:val="0"/>
          <w:iCs w:val="0"/>
          <w:color w:val="auto"/>
          <w:sz w:val="18"/>
          <w:szCs w:val="18"/>
        </w:rPr>
        <w:t>CONTACT_NO</w:t>
      </w:r>
      <w:r>
        <w:rPr>
          <w:rFonts w:ascii="Century Gothic" w:hAnsi="Century Gothic"/>
          <w:sz w:val="18"/>
          <w:szCs w:val="18"/>
        </w:rPr>
        <w:t xml:space="preserve"> }</w:t>
      </w:r>
    </w:p>
    <w:p w:rsidR="000316BA" w:rsidRPr="00DF09E9" w:rsidRDefault="000316BA" w:rsidP="00DF09E9">
      <w:pPr>
        <w:spacing w:after="0" w:line="240" w:lineRule="auto"/>
        <w:rPr>
          <w:rFonts w:ascii="Century Gothic" w:hAnsi="Century Gothic"/>
          <w:sz w:val="18"/>
          <w:szCs w:val="18"/>
        </w:rPr>
      </w:pPr>
    </w:p>
    <w:p w:rsidR="000316BA" w:rsidRPr="000316BA" w:rsidRDefault="000316BA" w:rsidP="000316BA">
      <w:pPr>
        <w:pStyle w:val="ListParagraph"/>
        <w:spacing w:after="0" w:line="240" w:lineRule="auto"/>
        <w:ind w:left="1440"/>
        <w:rPr>
          <w:rFonts w:ascii="Century Gothic" w:hAnsi="Century Gothic" w:cs="Times New Roman"/>
          <w:sz w:val="18"/>
          <w:szCs w:val="18"/>
        </w:rPr>
      </w:pPr>
    </w:p>
    <w:p w:rsidR="00B8627B" w:rsidRDefault="00B8627B" w:rsidP="000316BA">
      <w:pPr>
        <w:pStyle w:val="ListParagraph"/>
        <w:numPr>
          <w:ilvl w:val="0"/>
          <w:numId w:val="2"/>
        </w:numPr>
        <w:spacing w:after="0" w:line="240" w:lineRule="auto"/>
        <w:rPr>
          <w:rFonts w:ascii="Century Gothic" w:hAnsi="Century Gothic" w:cs="Times New Roman"/>
          <w:b/>
          <w:sz w:val="18"/>
          <w:szCs w:val="18"/>
        </w:rPr>
      </w:pPr>
      <w:r w:rsidRPr="00B8627B">
        <w:rPr>
          <w:rFonts w:ascii="Century Gothic" w:hAnsi="Century Gothic" w:cs="Times New Roman"/>
          <w:b/>
          <w:sz w:val="18"/>
          <w:szCs w:val="18"/>
        </w:rPr>
        <w:t>CHECKOUT(</w:t>
      </w:r>
      <w:r w:rsidRPr="00B8627B">
        <w:rPr>
          <w:rFonts w:ascii="Century Gothic" w:hAnsi="Century Gothic" w:cs="Times New Roman"/>
          <w:b/>
          <w:sz w:val="18"/>
          <w:szCs w:val="18"/>
          <w:u w:val="single"/>
        </w:rPr>
        <w:t>C_ID</w:t>
      </w:r>
      <w:r w:rsidRPr="00B8627B">
        <w:rPr>
          <w:rFonts w:ascii="Century Gothic" w:hAnsi="Century Gothic" w:cs="Times New Roman"/>
          <w:b/>
          <w:sz w:val="18"/>
          <w:szCs w:val="18"/>
        </w:rPr>
        <w:t>, MEMBER, RESOURCE, BORROW_DT, RETURN_DT)</w:t>
      </w:r>
    </w:p>
    <w:p w:rsidR="00DF09E9" w:rsidRDefault="00DF09E9" w:rsidP="00DF09E9">
      <w:pPr>
        <w:spacing w:after="0" w:line="240" w:lineRule="auto"/>
        <w:rPr>
          <w:rFonts w:ascii="Century Gothic" w:hAnsi="Century Gothic"/>
          <w:b/>
          <w:sz w:val="18"/>
          <w:szCs w:val="18"/>
        </w:rPr>
      </w:pPr>
    </w:p>
    <w:p w:rsidR="00DF09E9" w:rsidRPr="00DF09E9" w:rsidRDefault="00DF09E9" w:rsidP="00DF09E9">
      <w:pPr>
        <w:spacing w:after="0" w:line="240" w:lineRule="auto"/>
        <w:ind w:left="1080"/>
        <w:rPr>
          <w:rFonts w:ascii="Century Gothic" w:hAnsi="Century Gothic"/>
          <w:sz w:val="18"/>
          <w:szCs w:val="18"/>
        </w:rPr>
      </w:pPr>
      <w:r w:rsidRPr="00DF09E9">
        <w:rPr>
          <w:rFonts w:ascii="Century Gothic" w:hAnsi="Century Gothic"/>
          <w:sz w:val="18"/>
          <w:szCs w:val="18"/>
        </w:rPr>
        <w:t xml:space="preserve">This </w:t>
      </w:r>
      <w:r>
        <w:rPr>
          <w:rFonts w:ascii="Century Gothic" w:hAnsi="Century Gothic"/>
          <w:sz w:val="18"/>
          <w:szCs w:val="18"/>
        </w:rPr>
        <w:t xml:space="preserve">table </w:t>
      </w:r>
      <w:r w:rsidR="002A2C40">
        <w:rPr>
          <w:rFonts w:ascii="Century Gothic" w:hAnsi="Century Gothic"/>
          <w:sz w:val="18"/>
          <w:szCs w:val="18"/>
        </w:rPr>
        <w:t>contains</w:t>
      </w:r>
      <w:r>
        <w:rPr>
          <w:rFonts w:ascii="Century Gothic" w:hAnsi="Century Gothic"/>
          <w:sz w:val="18"/>
          <w:szCs w:val="18"/>
        </w:rPr>
        <w:t xml:space="preserve"> the details of the resources that </w:t>
      </w:r>
      <w:r w:rsidR="002A2C40">
        <w:rPr>
          <w:rFonts w:ascii="Century Gothic" w:hAnsi="Century Gothic"/>
          <w:sz w:val="18"/>
          <w:szCs w:val="18"/>
        </w:rPr>
        <w:t>have been lent</w:t>
      </w:r>
      <w:r>
        <w:rPr>
          <w:rFonts w:ascii="Century Gothic" w:hAnsi="Century Gothic"/>
          <w:sz w:val="18"/>
          <w:szCs w:val="18"/>
        </w:rPr>
        <w:t xml:space="preserve"> to the members. This table consists of checkout id [C_ID]</w:t>
      </w:r>
      <w:r w:rsidR="002A2C40">
        <w:rPr>
          <w:rFonts w:ascii="Century Gothic" w:hAnsi="Century Gothic"/>
          <w:sz w:val="18"/>
          <w:szCs w:val="18"/>
        </w:rPr>
        <w:t>, member</w:t>
      </w:r>
      <w:r>
        <w:rPr>
          <w:rFonts w:ascii="Century Gothic" w:hAnsi="Century Gothic"/>
          <w:sz w:val="18"/>
          <w:szCs w:val="18"/>
        </w:rPr>
        <w:t xml:space="preserve"> id [MEMBER_ID]</w:t>
      </w:r>
      <w:r w:rsidR="002A2C40">
        <w:rPr>
          <w:rFonts w:ascii="Century Gothic" w:hAnsi="Century Gothic"/>
          <w:sz w:val="18"/>
          <w:szCs w:val="18"/>
        </w:rPr>
        <w:t>, resource</w:t>
      </w:r>
      <w:r>
        <w:rPr>
          <w:rFonts w:ascii="Century Gothic" w:hAnsi="Century Gothic"/>
          <w:sz w:val="18"/>
          <w:szCs w:val="18"/>
        </w:rPr>
        <w:t xml:space="preserve"> id [RESOURCE_ID]</w:t>
      </w:r>
      <w:r w:rsidR="002A2C40">
        <w:rPr>
          <w:rFonts w:ascii="Century Gothic" w:hAnsi="Century Gothic"/>
          <w:sz w:val="18"/>
          <w:szCs w:val="18"/>
        </w:rPr>
        <w:t>, borrow</w:t>
      </w:r>
      <w:r>
        <w:rPr>
          <w:rFonts w:ascii="Century Gothic" w:hAnsi="Century Gothic"/>
          <w:sz w:val="18"/>
          <w:szCs w:val="18"/>
        </w:rPr>
        <w:t xml:space="preserve"> date [BORROW_DT]</w:t>
      </w:r>
      <w:r w:rsidR="002A2C40">
        <w:rPr>
          <w:rFonts w:ascii="Century Gothic" w:hAnsi="Century Gothic"/>
          <w:sz w:val="18"/>
          <w:szCs w:val="18"/>
        </w:rPr>
        <w:t xml:space="preserve">, </w:t>
      </w:r>
      <w:r w:rsidR="008D36E9">
        <w:rPr>
          <w:rFonts w:ascii="Century Gothic" w:hAnsi="Century Gothic"/>
          <w:sz w:val="18"/>
          <w:szCs w:val="18"/>
        </w:rPr>
        <w:t>and return</w:t>
      </w:r>
      <w:r>
        <w:rPr>
          <w:rFonts w:ascii="Century Gothic" w:hAnsi="Century Gothic"/>
          <w:sz w:val="18"/>
          <w:szCs w:val="18"/>
        </w:rPr>
        <w:t xml:space="preserve"> date [RETURN_DT].</w:t>
      </w:r>
      <w:r w:rsidR="00C734F8">
        <w:rPr>
          <w:rFonts w:ascii="Century Gothic" w:hAnsi="Century Gothic"/>
          <w:sz w:val="18"/>
          <w:szCs w:val="18"/>
        </w:rPr>
        <w:t xml:space="preserve"> Here the primary key is [C_ID].</w:t>
      </w:r>
    </w:p>
    <w:p w:rsidR="00B8627B" w:rsidRDefault="00B47523" w:rsidP="000316BA">
      <w:pPr>
        <w:pStyle w:val="ListParagraph"/>
        <w:spacing w:after="0" w:line="240" w:lineRule="auto"/>
        <w:rPr>
          <w:rFonts w:ascii="Century Gothic" w:hAnsi="Century Gothic" w:cs="Times New Roman"/>
          <w:sz w:val="18"/>
          <w:szCs w:val="18"/>
        </w:rPr>
      </w:pPr>
      <w:r>
        <w:rPr>
          <w:rFonts w:ascii="Century Gothic" w:hAnsi="Century Gothic" w:cs="Times New Roman"/>
          <w:sz w:val="18"/>
          <w:szCs w:val="18"/>
        </w:rPr>
        <w:tab/>
      </w:r>
    </w:p>
    <w:p w:rsidR="00B47523" w:rsidRDefault="00B47523" w:rsidP="00B47523">
      <w:pPr>
        <w:spacing w:after="0" w:line="240" w:lineRule="auto"/>
        <w:ind w:left="360" w:firstLine="720"/>
        <w:rPr>
          <w:rFonts w:ascii="Century Gothic" w:hAnsi="Century Gothic"/>
          <w:sz w:val="18"/>
          <w:szCs w:val="18"/>
        </w:rPr>
      </w:pPr>
      <w:r>
        <w:rPr>
          <w:rFonts w:ascii="Century Gothic" w:hAnsi="Century Gothic"/>
          <w:sz w:val="18"/>
          <w:szCs w:val="18"/>
        </w:rPr>
        <w:tab/>
      </w:r>
      <w:r w:rsidRPr="007837DA">
        <w:rPr>
          <w:rFonts w:ascii="Century Gothic" w:hAnsi="Century Gothic"/>
          <w:sz w:val="18"/>
          <w:szCs w:val="18"/>
        </w:rPr>
        <w:t xml:space="preserve">This </w:t>
      </w:r>
      <w:r>
        <w:rPr>
          <w:rFonts w:ascii="Century Gothic" w:hAnsi="Century Gothic"/>
          <w:sz w:val="18"/>
          <w:szCs w:val="18"/>
        </w:rPr>
        <w:t xml:space="preserve">table has the following Functional </w:t>
      </w:r>
      <w:r w:rsidR="002A2C40">
        <w:rPr>
          <w:rFonts w:ascii="Century Gothic" w:hAnsi="Century Gothic"/>
          <w:sz w:val="18"/>
          <w:szCs w:val="18"/>
        </w:rPr>
        <w:t>Dependencies:</w:t>
      </w:r>
    </w:p>
    <w:p w:rsidR="00B47523" w:rsidRDefault="00B47523" w:rsidP="00B47523">
      <w:pPr>
        <w:spacing w:after="0" w:line="240" w:lineRule="auto"/>
        <w:ind w:left="360" w:firstLine="720"/>
        <w:rPr>
          <w:rFonts w:ascii="Century Gothic" w:hAnsi="Century Gothic"/>
          <w:sz w:val="18"/>
          <w:szCs w:val="18"/>
        </w:rPr>
      </w:pPr>
    </w:p>
    <w:p w:rsidR="00B47523" w:rsidRPr="00E67FF0" w:rsidRDefault="00E67FF0" w:rsidP="00E67FF0">
      <w:pPr>
        <w:pStyle w:val="ListParagraph"/>
        <w:numPr>
          <w:ilvl w:val="0"/>
          <w:numId w:val="8"/>
        </w:numPr>
        <w:spacing w:after="0" w:line="240" w:lineRule="auto"/>
        <w:rPr>
          <w:rFonts w:ascii="Century Gothic" w:hAnsi="Century Gothic"/>
          <w:sz w:val="18"/>
          <w:szCs w:val="18"/>
        </w:rPr>
      </w:pPr>
      <w:r w:rsidRPr="00E67FF0">
        <w:rPr>
          <w:rFonts w:ascii="Century Gothic" w:hAnsi="Century Gothic" w:cs="Times New Roman"/>
          <w:sz w:val="18"/>
          <w:szCs w:val="18"/>
        </w:rPr>
        <w:t>C_ID</w:t>
      </w:r>
      <w:r>
        <w:rPr>
          <w:rFonts w:ascii="Century Gothic" w:hAnsi="Century Gothic" w:cs="Times New Roman"/>
          <w:sz w:val="18"/>
          <w:szCs w:val="18"/>
        </w:rPr>
        <w:t xml:space="preserve"> </w:t>
      </w:r>
      <w:r w:rsidRPr="00E67FF0">
        <w:rPr>
          <w:rFonts w:ascii="Century Gothic" w:hAnsi="Century Gothic" w:cs="Times New Roman"/>
          <w:sz w:val="18"/>
          <w:szCs w:val="18"/>
        </w:rPr>
        <w:sym w:font="Wingdings" w:char="F0E0"/>
      </w:r>
      <w:r>
        <w:rPr>
          <w:rFonts w:ascii="Century Gothic" w:hAnsi="Century Gothic" w:cs="Times New Roman"/>
          <w:sz w:val="18"/>
          <w:szCs w:val="18"/>
        </w:rPr>
        <w:t xml:space="preserve"> {</w:t>
      </w:r>
      <w:r w:rsidRPr="00E67FF0">
        <w:rPr>
          <w:rFonts w:ascii="Century Gothic" w:hAnsi="Century Gothic" w:cs="Times New Roman"/>
          <w:b/>
          <w:sz w:val="18"/>
          <w:szCs w:val="18"/>
        </w:rPr>
        <w:t xml:space="preserve"> </w:t>
      </w:r>
      <w:r w:rsidRPr="00E67FF0">
        <w:rPr>
          <w:rFonts w:ascii="Century Gothic" w:hAnsi="Century Gothic" w:cs="Times New Roman"/>
          <w:sz w:val="18"/>
          <w:szCs w:val="18"/>
        </w:rPr>
        <w:t>BORROW_DT, DUE_DT, RETURN_DT</w:t>
      </w:r>
      <w:r>
        <w:rPr>
          <w:rFonts w:ascii="Century Gothic" w:hAnsi="Century Gothic" w:cs="Times New Roman"/>
          <w:sz w:val="18"/>
          <w:szCs w:val="18"/>
        </w:rPr>
        <w:t xml:space="preserve"> }</w:t>
      </w:r>
    </w:p>
    <w:p w:rsidR="00E67FF0" w:rsidRDefault="00E67FF0" w:rsidP="00E67FF0">
      <w:pPr>
        <w:spacing w:after="0" w:line="240" w:lineRule="auto"/>
        <w:rPr>
          <w:rFonts w:ascii="Century Gothic" w:hAnsi="Century Gothic"/>
          <w:sz w:val="18"/>
          <w:szCs w:val="18"/>
        </w:rPr>
      </w:pPr>
    </w:p>
    <w:p w:rsidR="00E67FF0" w:rsidRPr="00E67FF0" w:rsidRDefault="00E67FF0" w:rsidP="00E67FF0">
      <w:pPr>
        <w:spacing w:after="0" w:line="240" w:lineRule="auto"/>
        <w:rPr>
          <w:rFonts w:ascii="Century Gothic" w:hAnsi="Century Gothic"/>
          <w:sz w:val="18"/>
          <w:szCs w:val="18"/>
        </w:rPr>
      </w:pPr>
    </w:p>
    <w:p w:rsidR="00C734F8" w:rsidRDefault="00B8627B" w:rsidP="00C734F8">
      <w:pPr>
        <w:pStyle w:val="ListParagraph"/>
        <w:numPr>
          <w:ilvl w:val="0"/>
          <w:numId w:val="2"/>
        </w:numPr>
        <w:spacing w:after="0" w:line="240" w:lineRule="auto"/>
        <w:rPr>
          <w:rFonts w:ascii="Century Gothic" w:hAnsi="Century Gothic" w:cs="Times New Roman"/>
          <w:b/>
          <w:sz w:val="18"/>
          <w:szCs w:val="18"/>
        </w:rPr>
      </w:pPr>
      <w:r w:rsidRPr="00C734F8">
        <w:rPr>
          <w:rFonts w:ascii="Century Gothic" w:hAnsi="Century Gothic" w:cs="Times New Roman"/>
          <w:b/>
          <w:sz w:val="18"/>
          <w:szCs w:val="18"/>
        </w:rPr>
        <w:t>RESOURCES(</w:t>
      </w:r>
      <w:r w:rsidRPr="00C734F8">
        <w:rPr>
          <w:rFonts w:ascii="Century Gothic" w:hAnsi="Century Gothic" w:cs="Times New Roman"/>
          <w:b/>
          <w:sz w:val="18"/>
          <w:szCs w:val="18"/>
          <w:u w:val="single"/>
        </w:rPr>
        <w:t>RESOURCE_ID</w:t>
      </w:r>
      <w:r w:rsidRPr="00C734F8">
        <w:rPr>
          <w:rFonts w:ascii="Century Gothic" w:hAnsi="Century Gothic" w:cs="Times New Roman"/>
          <w:b/>
          <w:sz w:val="18"/>
          <w:szCs w:val="18"/>
        </w:rPr>
        <w:t>, NAME, TYPE, AUTHOR_NAME,</w:t>
      </w:r>
      <w:r w:rsidR="00C734F8" w:rsidRPr="00C734F8">
        <w:rPr>
          <w:rFonts w:ascii="Century Gothic" w:hAnsi="Century Gothic" w:cs="Times New Roman"/>
          <w:b/>
          <w:sz w:val="18"/>
          <w:szCs w:val="18"/>
        </w:rPr>
        <w:t xml:space="preserve"> </w:t>
      </w:r>
      <w:r w:rsidR="00C734F8" w:rsidRPr="00B8627B">
        <w:rPr>
          <w:rFonts w:ascii="Century Gothic" w:hAnsi="Century Gothic" w:cs="Times New Roman"/>
          <w:b/>
          <w:sz w:val="18"/>
          <w:szCs w:val="18"/>
        </w:rPr>
        <w:t>CATEGORY,NO_OF_COPIES,AVAILABLE)</w:t>
      </w:r>
    </w:p>
    <w:p w:rsidR="00807B99" w:rsidRPr="00B8627B" w:rsidRDefault="00807B99" w:rsidP="00807B99">
      <w:pPr>
        <w:pStyle w:val="ListParagraph"/>
        <w:spacing w:after="0" w:line="240" w:lineRule="auto"/>
        <w:ind w:left="1080"/>
        <w:rPr>
          <w:rFonts w:ascii="Century Gothic" w:hAnsi="Century Gothic" w:cs="Times New Roman"/>
          <w:b/>
          <w:sz w:val="18"/>
          <w:szCs w:val="18"/>
        </w:rPr>
      </w:pPr>
    </w:p>
    <w:p w:rsidR="00807B99" w:rsidRPr="00CC0CF4" w:rsidRDefault="00807B99" w:rsidP="00807B99">
      <w:pPr>
        <w:pStyle w:val="ListParagraph"/>
        <w:spacing w:after="0" w:line="240" w:lineRule="auto"/>
        <w:ind w:left="1080"/>
        <w:rPr>
          <w:rFonts w:ascii="Century Gothic" w:hAnsi="Century Gothic"/>
          <w:sz w:val="18"/>
          <w:szCs w:val="18"/>
        </w:rPr>
      </w:pPr>
      <w:r w:rsidRPr="00CC0CF4">
        <w:rPr>
          <w:rFonts w:ascii="Century Gothic" w:hAnsi="Century Gothic"/>
          <w:sz w:val="18"/>
          <w:szCs w:val="18"/>
        </w:rPr>
        <w:t xml:space="preserve">This table contains the details of the resources that </w:t>
      </w:r>
      <w:r w:rsidR="002A2C40" w:rsidRPr="00CC0CF4">
        <w:rPr>
          <w:rFonts w:ascii="Century Gothic" w:hAnsi="Century Gothic"/>
          <w:sz w:val="18"/>
          <w:szCs w:val="18"/>
        </w:rPr>
        <w:t>form</w:t>
      </w:r>
      <w:r w:rsidRPr="00CC0CF4">
        <w:rPr>
          <w:rFonts w:ascii="Century Gothic" w:hAnsi="Century Gothic"/>
          <w:sz w:val="18"/>
          <w:szCs w:val="18"/>
        </w:rPr>
        <w:t xml:space="preserve"> the collection of the library. This table consists of </w:t>
      </w:r>
      <w:r w:rsidR="00CC0CF4" w:rsidRPr="00CC0CF4">
        <w:rPr>
          <w:rStyle w:val="IntenseEmphasis"/>
          <w:rFonts w:ascii="Century Gothic" w:hAnsi="Century Gothic"/>
          <w:b w:val="0"/>
          <w:bCs w:val="0"/>
          <w:i w:val="0"/>
          <w:iCs w:val="0"/>
          <w:color w:val="auto"/>
          <w:sz w:val="18"/>
          <w:szCs w:val="18"/>
        </w:rPr>
        <w:t>the resource id</w:t>
      </w:r>
      <w:r w:rsidR="00CC0CF4" w:rsidRPr="00CC0CF4">
        <w:rPr>
          <w:rFonts w:ascii="Century Gothic" w:hAnsi="Century Gothic" w:cs="Times New Roman"/>
          <w:sz w:val="18"/>
          <w:szCs w:val="18"/>
        </w:rPr>
        <w:t xml:space="preserve"> [</w:t>
      </w:r>
      <w:r w:rsidRPr="00CC0CF4">
        <w:rPr>
          <w:rFonts w:ascii="Century Gothic" w:hAnsi="Century Gothic" w:cs="Times New Roman"/>
          <w:sz w:val="18"/>
          <w:szCs w:val="18"/>
        </w:rPr>
        <w:t>RESOURCE_ID],</w:t>
      </w:r>
      <w:r w:rsidR="00CC0CF4" w:rsidRPr="00CC0CF4">
        <w:rPr>
          <w:rStyle w:val="IntenseEmphasis"/>
          <w:rFonts w:ascii="Century Gothic" w:hAnsi="Century Gothic"/>
          <w:b w:val="0"/>
          <w:bCs w:val="0"/>
          <w:i w:val="0"/>
          <w:iCs w:val="0"/>
          <w:color w:val="auto"/>
          <w:sz w:val="18"/>
          <w:szCs w:val="18"/>
        </w:rPr>
        <w:t xml:space="preserve"> name of the resource</w:t>
      </w:r>
      <w:r w:rsidR="00CC0CF4" w:rsidRPr="00CC0CF4">
        <w:rPr>
          <w:rFonts w:ascii="Century Gothic" w:hAnsi="Century Gothic" w:cs="Times New Roman"/>
          <w:sz w:val="18"/>
          <w:szCs w:val="18"/>
        </w:rPr>
        <w:t xml:space="preserve"> </w:t>
      </w:r>
      <w:r w:rsidRPr="00CC0CF4">
        <w:rPr>
          <w:rFonts w:ascii="Century Gothic" w:hAnsi="Century Gothic" w:cs="Times New Roman"/>
          <w:sz w:val="18"/>
          <w:szCs w:val="18"/>
        </w:rPr>
        <w:t>[NAME],</w:t>
      </w:r>
      <w:r w:rsidR="00CC0CF4" w:rsidRPr="00CC0CF4">
        <w:rPr>
          <w:rStyle w:val="IntenseEmphasis"/>
          <w:rFonts w:ascii="Century Gothic" w:hAnsi="Century Gothic"/>
          <w:b w:val="0"/>
          <w:bCs w:val="0"/>
          <w:i w:val="0"/>
          <w:iCs w:val="0"/>
          <w:color w:val="auto"/>
          <w:sz w:val="18"/>
          <w:szCs w:val="18"/>
        </w:rPr>
        <w:t xml:space="preserve"> the resource type</w:t>
      </w:r>
      <w:r w:rsidR="00CC0CF4" w:rsidRPr="00CC0CF4">
        <w:rPr>
          <w:rFonts w:ascii="Century Gothic" w:hAnsi="Century Gothic" w:cs="Times New Roman"/>
          <w:sz w:val="18"/>
          <w:szCs w:val="18"/>
        </w:rPr>
        <w:t xml:space="preserve"> </w:t>
      </w:r>
      <w:r w:rsidRPr="00CC0CF4">
        <w:rPr>
          <w:rFonts w:ascii="Century Gothic" w:hAnsi="Century Gothic" w:cs="Times New Roman"/>
          <w:sz w:val="18"/>
          <w:szCs w:val="18"/>
        </w:rPr>
        <w:t>[TYPE],</w:t>
      </w:r>
      <w:r w:rsidR="00CC0CF4" w:rsidRPr="00CC0CF4">
        <w:rPr>
          <w:rStyle w:val="IntenseEmphasis"/>
          <w:rFonts w:ascii="Century Gothic" w:hAnsi="Century Gothic"/>
          <w:b w:val="0"/>
          <w:bCs w:val="0"/>
          <w:i w:val="0"/>
          <w:iCs w:val="0"/>
          <w:color w:val="auto"/>
          <w:sz w:val="18"/>
          <w:szCs w:val="18"/>
        </w:rPr>
        <w:t xml:space="preserve"> the name of the author or </w:t>
      </w:r>
      <w:r w:rsidR="002A2C40" w:rsidRPr="00CC0CF4">
        <w:rPr>
          <w:rStyle w:val="IntenseEmphasis"/>
          <w:rFonts w:ascii="Century Gothic" w:hAnsi="Century Gothic"/>
          <w:b w:val="0"/>
          <w:bCs w:val="0"/>
          <w:i w:val="0"/>
          <w:iCs w:val="0"/>
          <w:color w:val="auto"/>
          <w:sz w:val="18"/>
          <w:szCs w:val="18"/>
        </w:rPr>
        <w:t>publisher</w:t>
      </w:r>
      <w:r w:rsidR="00CC0CF4" w:rsidRPr="00CC0CF4">
        <w:rPr>
          <w:rStyle w:val="IntenseEmphasis"/>
          <w:rFonts w:ascii="Century Gothic" w:hAnsi="Century Gothic"/>
          <w:b w:val="0"/>
          <w:bCs w:val="0"/>
          <w:i w:val="0"/>
          <w:iCs w:val="0"/>
          <w:color w:val="auto"/>
          <w:sz w:val="18"/>
          <w:szCs w:val="18"/>
        </w:rPr>
        <w:t xml:space="preserve"> or owner</w:t>
      </w:r>
      <w:r w:rsidR="00CC0CF4" w:rsidRPr="00CC0CF4">
        <w:rPr>
          <w:rFonts w:ascii="Century Gothic" w:hAnsi="Century Gothic" w:cs="Times New Roman"/>
          <w:sz w:val="18"/>
          <w:szCs w:val="18"/>
        </w:rPr>
        <w:t xml:space="preserve"> </w:t>
      </w:r>
      <w:r w:rsidRPr="00CC0CF4">
        <w:rPr>
          <w:rFonts w:ascii="Century Gothic" w:hAnsi="Century Gothic" w:cs="Times New Roman"/>
          <w:sz w:val="18"/>
          <w:szCs w:val="18"/>
        </w:rPr>
        <w:t>[AUTHOR_NAME],</w:t>
      </w:r>
      <w:r w:rsidR="00CC0CF4" w:rsidRPr="00CC0CF4">
        <w:rPr>
          <w:rStyle w:val="IntenseEmphasis"/>
          <w:rFonts w:ascii="Century Gothic" w:hAnsi="Century Gothic"/>
          <w:b w:val="0"/>
          <w:bCs w:val="0"/>
          <w:i w:val="0"/>
          <w:iCs w:val="0"/>
          <w:color w:val="auto"/>
          <w:sz w:val="18"/>
          <w:szCs w:val="18"/>
        </w:rPr>
        <w:t xml:space="preserve"> the category of the </w:t>
      </w:r>
      <w:r w:rsidR="002A2C40" w:rsidRPr="00CC0CF4">
        <w:rPr>
          <w:rStyle w:val="IntenseEmphasis"/>
          <w:rFonts w:ascii="Century Gothic" w:hAnsi="Century Gothic"/>
          <w:b w:val="0"/>
          <w:bCs w:val="0"/>
          <w:i w:val="0"/>
          <w:iCs w:val="0"/>
          <w:color w:val="auto"/>
          <w:sz w:val="18"/>
          <w:szCs w:val="18"/>
        </w:rPr>
        <w:t>resource</w:t>
      </w:r>
      <w:r w:rsidR="00CC0CF4" w:rsidRPr="00CC0CF4">
        <w:rPr>
          <w:rFonts w:ascii="Century Gothic" w:hAnsi="Century Gothic" w:cs="Times New Roman"/>
          <w:sz w:val="18"/>
          <w:szCs w:val="18"/>
        </w:rPr>
        <w:t xml:space="preserve"> </w:t>
      </w:r>
      <w:r w:rsidRPr="00CC0CF4">
        <w:rPr>
          <w:rFonts w:ascii="Century Gothic" w:hAnsi="Century Gothic" w:cs="Times New Roman"/>
          <w:sz w:val="18"/>
          <w:szCs w:val="18"/>
        </w:rPr>
        <w:t>[CATEGORY],</w:t>
      </w:r>
      <w:r w:rsidR="00CC0CF4" w:rsidRPr="00CC0CF4">
        <w:rPr>
          <w:rStyle w:val="IntenseEmphasis"/>
          <w:rFonts w:ascii="Century Gothic" w:hAnsi="Century Gothic"/>
          <w:b w:val="0"/>
          <w:bCs w:val="0"/>
          <w:i w:val="0"/>
          <w:iCs w:val="0"/>
          <w:color w:val="auto"/>
          <w:sz w:val="18"/>
          <w:szCs w:val="18"/>
        </w:rPr>
        <w:t xml:space="preserve"> </w:t>
      </w:r>
      <w:r w:rsidR="002A2C40" w:rsidRPr="00CC0CF4">
        <w:rPr>
          <w:rStyle w:val="IntenseEmphasis"/>
          <w:rFonts w:ascii="Century Gothic" w:hAnsi="Century Gothic"/>
          <w:b w:val="0"/>
          <w:bCs w:val="0"/>
          <w:i w:val="0"/>
          <w:iCs w:val="0"/>
          <w:color w:val="auto"/>
          <w:sz w:val="18"/>
          <w:szCs w:val="18"/>
        </w:rPr>
        <w:t>availability</w:t>
      </w:r>
      <w:r w:rsidR="00CC0CF4" w:rsidRPr="00CC0CF4">
        <w:rPr>
          <w:rStyle w:val="IntenseEmphasis"/>
          <w:rFonts w:ascii="Century Gothic" w:hAnsi="Century Gothic"/>
          <w:b w:val="0"/>
          <w:bCs w:val="0"/>
          <w:i w:val="0"/>
          <w:iCs w:val="0"/>
          <w:color w:val="auto"/>
          <w:sz w:val="18"/>
          <w:szCs w:val="18"/>
        </w:rPr>
        <w:t xml:space="preserve"> info</w:t>
      </w:r>
      <w:r w:rsidRPr="00CC0CF4">
        <w:rPr>
          <w:rFonts w:ascii="Century Gothic" w:hAnsi="Century Gothic" w:cs="Times New Roman"/>
          <w:sz w:val="18"/>
          <w:szCs w:val="18"/>
        </w:rPr>
        <w:t xml:space="preserve"> [AVAILABLE],</w:t>
      </w:r>
      <w:r w:rsidR="00CC0CF4" w:rsidRPr="00CC0CF4">
        <w:rPr>
          <w:rStyle w:val="IntenseEmphasis"/>
          <w:rFonts w:ascii="Century Gothic" w:hAnsi="Century Gothic"/>
          <w:b w:val="0"/>
          <w:bCs w:val="0"/>
          <w:i w:val="0"/>
          <w:iCs w:val="0"/>
          <w:color w:val="auto"/>
          <w:sz w:val="18"/>
          <w:szCs w:val="18"/>
        </w:rPr>
        <w:t xml:space="preserve"> number of copies of that </w:t>
      </w:r>
      <w:r w:rsidR="002A2C40" w:rsidRPr="00CC0CF4">
        <w:rPr>
          <w:rStyle w:val="IntenseEmphasis"/>
          <w:rFonts w:ascii="Century Gothic" w:hAnsi="Century Gothic"/>
          <w:b w:val="0"/>
          <w:bCs w:val="0"/>
          <w:i w:val="0"/>
          <w:iCs w:val="0"/>
          <w:color w:val="auto"/>
          <w:sz w:val="18"/>
          <w:szCs w:val="18"/>
        </w:rPr>
        <w:t>particular</w:t>
      </w:r>
      <w:r w:rsidR="00CC0CF4" w:rsidRPr="00CC0CF4">
        <w:rPr>
          <w:rStyle w:val="IntenseEmphasis"/>
          <w:rFonts w:ascii="Century Gothic" w:hAnsi="Century Gothic"/>
          <w:b w:val="0"/>
          <w:bCs w:val="0"/>
          <w:i w:val="0"/>
          <w:iCs w:val="0"/>
          <w:color w:val="auto"/>
          <w:sz w:val="18"/>
          <w:szCs w:val="18"/>
        </w:rPr>
        <w:t xml:space="preserve"> resource </w:t>
      </w:r>
      <w:r w:rsidRPr="00CC0CF4">
        <w:rPr>
          <w:rFonts w:ascii="Century Gothic" w:hAnsi="Century Gothic" w:cs="Times New Roman"/>
          <w:sz w:val="18"/>
          <w:szCs w:val="18"/>
        </w:rPr>
        <w:t>[NO_OF_COPIES</w:t>
      </w:r>
      <w:r w:rsidR="002A2C40" w:rsidRPr="00CC0CF4">
        <w:rPr>
          <w:rFonts w:ascii="Century Gothic" w:hAnsi="Century Gothic" w:cs="Times New Roman"/>
          <w:sz w:val="18"/>
          <w:szCs w:val="18"/>
        </w:rPr>
        <w:t>]</w:t>
      </w:r>
      <w:r w:rsidR="002A2C40" w:rsidRPr="00CC0CF4">
        <w:rPr>
          <w:rFonts w:ascii="Century Gothic" w:hAnsi="Century Gothic"/>
          <w:sz w:val="18"/>
          <w:szCs w:val="18"/>
        </w:rPr>
        <w:t>.</w:t>
      </w:r>
    </w:p>
    <w:p w:rsidR="00B8627B" w:rsidRDefault="008A3087" w:rsidP="00332889">
      <w:pPr>
        <w:pStyle w:val="BookNormal"/>
      </w:pPr>
      <w:r>
        <w:tab/>
      </w:r>
      <w:r>
        <w:tab/>
      </w:r>
    </w:p>
    <w:p w:rsidR="008A3087" w:rsidRDefault="008A3087" w:rsidP="008A3087">
      <w:pPr>
        <w:spacing w:after="0" w:line="240" w:lineRule="auto"/>
        <w:ind w:left="360" w:firstLine="720"/>
        <w:rPr>
          <w:rFonts w:ascii="Century Gothic" w:hAnsi="Century Gothic"/>
          <w:sz w:val="18"/>
          <w:szCs w:val="18"/>
        </w:rPr>
      </w:pPr>
      <w:r w:rsidRPr="007837DA">
        <w:rPr>
          <w:rFonts w:ascii="Century Gothic" w:hAnsi="Century Gothic"/>
          <w:sz w:val="18"/>
          <w:szCs w:val="18"/>
        </w:rPr>
        <w:t xml:space="preserve">This </w:t>
      </w:r>
      <w:r>
        <w:rPr>
          <w:rFonts w:ascii="Century Gothic" w:hAnsi="Century Gothic"/>
          <w:sz w:val="18"/>
          <w:szCs w:val="18"/>
        </w:rPr>
        <w:t xml:space="preserve">table has the following Functional </w:t>
      </w:r>
      <w:r w:rsidR="002A2C40">
        <w:rPr>
          <w:rFonts w:ascii="Century Gothic" w:hAnsi="Century Gothic"/>
          <w:sz w:val="18"/>
          <w:szCs w:val="18"/>
        </w:rPr>
        <w:t>Dependencies:</w:t>
      </w:r>
    </w:p>
    <w:p w:rsidR="008A3087" w:rsidRDefault="008A3087" w:rsidP="008A3087">
      <w:pPr>
        <w:spacing w:after="0" w:line="240" w:lineRule="auto"/>
        <w:ind w:left="360" w:firstLine="720"/>
        <w:rPr>
          <w:rFonts w:ascii="Century Gothic" w:hAnsi="Century Gothic"/>
          <w:sz w:val="18"/>
          <w:szCs w:val="18"/>
        </w:rPr>
      </w:pPr>
    </w:p>
    <w:p w:rsidR="008A3087" w:rsidRPr="008A3087" w:rsidRDefault="008A3087" w:rsidP="008A3087">
      <w:pPr>
        <w:pStyle w:val="ListParagraph"/>
        <w:numPr>
          <w:ilvl w:val="0"/>
          <w:numId w:val="6"/>
        </w:numPr>
        <w:spacing w:after="0" w:line="240" w:lineRule="auto"/>
        <w:rPr>
          <w:rFonts w:ascii="Century Gothic" w:hAnsi="Century Gothic"/>
          <w:sz w:val="18"/>
          <w:szCs w:val="18"/>
        </w:rPr>
      </w:pPr>
      <w:r w:rsidRPr="008A3087">
        <w:rPr>
          <w:rFonts w:ascii="Century Gothic" w:hAnsi="Century Gothic" w:cs="Times New Roman"/>
          <w:sz w:val="18"/>
          <w:szCs w:val="18"/>
        </w:rPr>
        <w:t>RESOURCE_ID</w:t>
      </w:r>
      <w:r>
        <w:rPr>
          <w:rFonts w:ascii="Century Gothic" w:hAnsi="Century Gothic" w:cs="Times New Roman"/>
          <w:sz w:val="18"/>
          <w:szCs w:val="18"/>
        </w:rPr>
        <w:t xml:space="preserve"> </w:t>
      </w:r>
      <w:r w:rsidRPr="008A3087">
        <w:rPr>
          <w:rFonts w:ascii="Century Gothic" w:hAnsi="Century Gothic" w:cs="Times New Roman"/>
          <w:sz w:val="18"/>
          <w:szCs w:val="18"/>
        </w:rPr>
        <w:sym w:font="Wingdings" w:char="F0E0"/>
      </w:r>
      <w:r>
        <w:rPr>
          <w:rFonts w:ascii="Century Gothic" w:hAnsi="Century Gothic" w:cs="Times New Roman"/>
          <w:sz w:val="18"/>
          <w:szCs w:val="18"/>
        </w:rPr>
        <w:t xml:space="preserve"> {</w:t>
      </w:r>
      <w:r w:rsidRPr="008A3087">
        <w:rPr>
          <w:rFonts w:ascii="Century Gothic" w:hAnsi="Century Gothic" w:cs="Times New Roman"/>
          <w:b/>
          <w:sz w:val="18"/>
          <w:szCs w:val="18"/>
        </w:rPr>
        <w:t xml:space="preserve"> </w:t>
      </w:r>
      <w:r w:rsidRPr="008A3087">
        <w:rPr>
          <w:rFonts w:ascii="Century Gothic" w:hAnsi="Century Gothic" w:cs="Times New Roman"/>
          <w:sz w:val="18"/>
          <w:szCs w:val="18"/>
        </w:rPr>
        <w:t>NAME, TYPE, AUTHOR_NAME, CATEGORY,NO_OF_COPIES,AVAILABLE</w:t>
      </w:r>
      <w:r>
        <w:rPr>
          <w:rFonts w:ascii="Century Gothic" w:hAnsi="Century Gothic" w:cs="Times New Roman"/>
          <w:sz w:val="18"/>
          <w:szCs w:val="18"/>
        </w:rPr>
        <w:t xml:space="preserve"> }</w:t>
      </w:r>
    </w:p>
    <w:p w:rsidR="008A3087" w:rsidRPr="00CC0CF4" w:rsidRDefault="008A3087" w:rsidP="00332889">
      <w:pPr>
        <w:pStyle w:val="BookNormal"/>
      </w:pPr>
    </w:p>
    <w:p w:rsidR="00B8627B" w:rsidRDefault="00B8627B" w:rsidP="00332889">
      <w:pPr>
        <w:pStyle w:val="BookNormal"/>
      </w:pPr>
    </w:p>
    <w:p w:rsidR="003501B3" w:rsidRDefault="003501B3" w:rsidP="00332889">
      <w:pPr>
        <w:pStyle w:val="BookNormal"/>
      </w:pPr>
    </w:p>
    <w:p w:rsidR="003501B3" w:rsidRDefault="003501B3" w:rsidP="00332889">
      <w:pPr>
        <w:pStyle w:val="BookNormal"/>
      </w:pPr>
    </w:p>
    <w:p w:rsidR="003501B3" w:rsidRDefault="003501B3" w:rsidP="00332889">
      <w:pPr>
        <w:pStyle w:val="BookNormal"/>
      </w:pPr>
    </w:p>
    <w:p w:rsidR="003501B3" w:rsidRDefault="003501B3" w:rsidP="00332889">
      <w:pPr>
        <w:pStyle w:val="BookNormal"/>
      </w:pPr>
    </w:p>
    <w:p w:rsidR="003501B3" w:rsidRDefault="003501B3" w:rsidP="00332889">
      <w:pPr>
        <w:pStyle w:val="BookNormal"/>
      </w:pPr>
    </w:p>
    <w:p w:rsidR="003501B3" w:rsidRDefault="003501B3" w:rsidP="00332889">
      <w:pPr>
        <w:pStyle w:val="BookNormal"/>
      </w:pPr>
    </w:p>
    <w:p w:rsidR="003501B3" w:rsidRDefault="003501B3" w:rsidP="00332889">
      <w:pPr>
        <w:pStyle w:val="BookNormal"/>
      </w:pPr>
    </w:p>
    <w:p w:rsidR="003501B3" w:rsidRDefault="003501B3" w:rsidP="00332889">
      <w:pPr>
        <w:pStyle w:val="BookNormal"/>
      </w:pPr>
    </w:p>
    <w:p w:rsidR="003501B3" w:rsidRDefault="003501B3" w:rsidP="00332889">
      <w:pPr>
        <w:pStyle w:val="BookNormal"/>
      </w:pPr>
    </w:p>
    <w:p w:rsidR="00567485" w:rsidRDefault="00567485" w:rsidP="00567485">
      <w:pPr>
        <w:spacing w:after="0" w:line="240" w:lineRule="auto"/>
        <w:rPr>
          <w:rFonts w:ascii="Century Gothic" w:hAnsi="Century Gothic"/>
          <w:sz w:val="18"/>
          <w:szCs w:val="18"/>
        </w:rPr>
      </w:pPr>
    </w:p>
    <w:p w:rsidR="00CA623E" w:rsidRDefault="00CA623E" w:rsidP="00567485">
      <w:pPr>
        <w:spacing w:after="0" w:line="240" w:lineRule="auto"/>
        <w:jc w:val="center"/>
        <w:rPr>
          <w:rFonts w:ascii="Century Gothic" w:hAnsi="Century Gothic"/>
          <w:b/>
          <w:sz w:val="24"/>
          <w:szCs w:val="24"/>
          <w:u w:val="single"/>
        </w:rPr>
      </w:pPr>
    </w:p>
    <w:p w:rsidR="00CA623E" w:rsidRDefault="00CA623E" w:rsidP="00567485">
      <w:pPr>
        <w:spacing w:after="0" w:line="240" w:lineRule="auto"/>
        <w:jc w:val="center"/>
        <w:rPr>
          <w:rFonts w:ascii="Century Gothic" w:hAnsi="Century Gothic"/>
          <w:b/>
          <w:sz w:val="24"/>
          <w:szCs w:val="24"/>
          <w:u w:val="single"/>
        </w:rPr>
      </w:pPr>
    </w:p>
    <w:p w:rsidR="00CA623E" w:rsidRDefault="00CA623E" w:rsidP="00567485">
      <w:pPr>
        <w:spacing w:after="0" w:line="240" w:lineRule="auto"/>
        <w:jc w:val="center"/>
        <w:rPr>
          <w:rFonts w:ascii="Century Gothic" w:hAnsi="Century Gothic"/>
          <w:b/>
          <w:sz w:val="24"/>
          <w:szCs w:val="24"/>
          <w:u w:val="single"/>
        </w:rPr>
      </w:pPr>
    </w:p>
    <w:p w:rsidR="00CA623E" w:rsidRDefault="00CA623E" w:rsidP="00567485">
      <w:pPr>
        <w:spacing w:after="0" w:line="240" w:lineRule="auto"/>
        <w:jc w:val="center"/>
        <w:rPr>
          <w:rFonts w:ascii="Century Gothic" w:hAnsi="Century Gothic"/>
          <w:b/>
          <w:sz w:val="24"/>
          <w:szCs w:val="24"/>
          <w:u w:val="single"/>
        </w:rPr>
      </w:pPr>
    </w:p>
    <w:p w:rsidR="00CA623E" w:rsidRDefault="00CA623E" w:rsidP="00567485">
      <w:pPr>
        <w:spacing w:after="0" w:line="240" w:lineRule="auto"/>
        <w:jc w:val="center"/>
        <w:rPr>
          <w:rFonts w:ascii="Century Gothic" w:hAnsi="Century Gothic"/>
          <w:b/>
          <w:sz w:val="24"/>
          <w:szCs w:val="24"/>
          <w:u w:val="single"/>
        </w:rPr>
      </w:pPr>
    </w:p>
    <w:p w:rsidR="00CA623E" w:rsidRDefault="00CA623E" w:rsidP="00567485">
      <w:pPr>
        <w:spacing w:after="0" w:line="240" w:lineRule="auto"/>
        <w:jc w:val="center"/>
        <w:rPr>
          <w:rFonts w:ascii="Century Gothic" w:hAnsi="Century Gothic"/>
          <w:b/>
          <w:sz w:val="24"/>
          <w:szCs w:val="24"/>
          <w:u w:val="single"/>
        </w:rPr>
      </w:pPr>
    </w:p>
    <w:p w:rsidR="00CA623E" w:rsidRDefault="00CA623E" w:rsidP="00567485">
      <w:pPr>
        <w:spacing w:after="0" w:line="240" w:lineRule="auto"/>
        <w:jc w:val="center"/>
        <w:rPr>
          <w:rFonts w:ascii="Century Gothic" w:hAnsi="Century Gothic"/>
          <w:b/>
          <w:sz w:val="24"/>
          <w:szCs w:val="24"/>
          <w:u w:val="single"/>
        </w:rPr>
      </w:pPr>
    </w:p>
    <w:p w:rsidR="00CA623E" w:rsidRDefault="00CA623E" w:rsidP="00567485">
      <w:pPr>
        <w:spacing w:after="0" w:line="240" w:lineRule="auto"/>
        <w:jc w:val="center"/>
        <w:rPr>
          <w:rFonts w:ascii="Century Gothic" w:hAnsi="Century Gothic"/>
          <w:b/>
          <w:sz w:val="24"/>
          <w:szCs w:val="24"/>
          <w:u w:val="single"/>
        </w:rPr>
      </w:pPr>
    </w:p>
    <w:p w:rsidR="00B8627B" w:rsidRDefault="00B8627B" w:rsidP="00567485">
      <w:pPr>
        <w:spacing w:after="0" w:line="240" w:lineRule="auto"/>
        <w:jc w:val="center"/>
        <w:rPr>
          <w:rFonts w:ascii="Century Gothic" w:hAnsi="Century Gothic"/>
          <w:b/>
          <w:sz w:val="24"/>
          <w:szCs w:val="24"/>
          <w:u w:val="single"/>
        </w:rPr>
      </w:pPr>
      <w:r w:rsidRPr="00192230">
        <w:rPr>
          <w:rFonts w:ascii="Century Gothic" w:hAnsi="Century Gothic"/>
          <w:b/>
          <w:sz w:val="24"/>
          <w:szCs w:val="24"/>
          <w:u w:val="single"/>
        </w:rPr>
        <w:lastRenderedPageBreak/>
        <w:t>CONTEXT DIAGRAM</w:t>
      </w:r>
    </w:p>
    <w:p w:rsidR="00B8627B" w:rsidRPr="00192230" w:rsidRDefault="00B8627B" w:rsidP="00B8627B">
      <w:pPr>
        <w:spacing w:after="0" w:line="240" w:lineRule="auto"/>
        <w:jc w:val="center"/>
        <w:rPr>
          <w:rFonts w:ascii="Century Gothic" w:hAnsi="Century Gothic"/>
          <w:b/>
          <w:sz w:val="24"/>
          <w:szCs w:val="24"/>
          <w:u w:val="single"/>
        </w:rPr>
      </w:pPr>
    </w:p>
    <w:p w:rsidR="00B8627B" w:rsidRDefault="00B8627B" w:rsidP="00332889">
      <w:pPr>
        <w:pStyle w:val="BookNormal"/>
      </w:pPr>
      <w:r>
        <w:rPr>
          <w:noProof/>
        </w:rPr>
        <w:drawing>
          <wp:inline distT="0" distB="0" distL="0" distR="0">
            <wp:extent cx="5943600" cy="3144520"/>
            <wp:effectExtent l="19050" t="19050" r="19050" b="17780"/>
            <wp:docPr id="3" name="Picture 2" descr="Context Diagram of Assign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 of Assignment 2.JPG"/>
                    <pic:cNvPicPr/>
                  </pic:nvPicPr>
                  <pic:blipFill>
                    <a:blip r:embed="rId12"/>
                    <a:stretch>
                      <a:fillRect/>
                    </a:stretch>
                  </pic:blipFill>
                  <pic:spPr>
                    <a:xfrm>
                      <a:off x="0" y="0"/>
                      <a:ext cx="5943600" cy="3144520"/>
                    </a:xfrm>
                    <a:prstGeom prst="rect">
                      <a:avLst/>
                    </a:prstGeom>
                    <a:ln>
                      <a:solidFill>
                        <a:schemeClr val="accent1"/>
                      </a:solidFill>
                    </a:ln>
                  </pic:spPr>
                </pic:pic>
              </a:graphicData>
            </a:graphic>
          </wp:inline>
        </w:drawing>
      </w:r>
    </w:p>
    <w:p w:rsidR="003501B3" w:rsidRPr="00192230" w:rsidRDefault="003501B3" w:rsidP="003501B3">
      <w:pPr>
        <w:spacing w:after="0" w:line="240" w:lineRule="auto"/>
        <w:jc w:val="center"/>
        <w:rPr>
          <w:rFonts w:ascii="Century Gothic" w:hAnsi="Century Gothic"/>
          <w:b/>
          <w:sz w:val="24"/>
          <w:szCs w:val="24"/>
          <w:u w:val="single"/>
        </w:rPr>
      </w:pPr>
    </w:p>
    <w:p w:rsidR="003501B3" w:rsidRDefault="003501B3" w:rsidP="003501B3">
      <w:pPr>
        <w:spacing w:after="0" w:line="240" w:lineRule="auto"/>
        <w:jc w:val="both"/>
        <w:rPr>
          <w:rFonts w:ascii="Century Gothic" w:hAnsi="Century Gothic"/>
          <w:sz w:val="18"/>
          <w:szCs w:val="18"/>
        </w:rPr>
      </w:pPr>
      <w:r w:rsidRPr="00192230">
        <w:rPr>
          <w:rFonts w:ascii="Century Gothic" w:hAnsi="Century Gothic"/>
          <w:sz w:val="18"/>
          <w:szCs w:val="18"/>
        </w:rPr>
        <w:tab/>
        <w:t>The Context diagram represents the entire system as a single module. The data values that are give</w:t>
      </w:r>
      <w:r>
        <w:rPr>
          <w:rFonts w:ascii="Century Gothic" w:hAnsi="Century Gothic"/>
          <w:sz w:val="18"/>
          <w:szCs w:val="18"/>
        </w:rPr>
        <w:t>n to the system comprises of three</w:t>
      </w:r>
      <w:r w:rsidRPr="00192230">
        <w:rPr>
          <w:rFonts w:ascii="Century Gothic" w:hAnsi="Century Gothic"/>
          <w:sz w:val="18"/>
          <w:szCs w:val="18"/>
        </w:rPr>
        <w:t xml:space="preserve"> types. </w:t>
      </w:r>
    </w:p>
    <w:p w:rsidR="003501B3" w:rsidRDefault="003501B3" w:rsidP="003501B3">
      <w:pPr>
        <w:spacing w:after="0" w:line="240" w:lineRule="auto"/>
        <w:jc w:val="both"/>
        <w:rPr>
          <w:rFonts w:ascii="Century Gothic" w:hAnsi="Century Gothic"/>
          <w:sz w:val="18"/>
          <w:szCs w:val="18"/>
        </w:rPr>
      </w:pPr>
    </w:p>
    <w:p w:rsidR="003501B3" w:rsidRDefault="003501B3" w:rsidP="003501B3">
      <w:pPr>
        <w:spacing w:after="0" w:line="240" w:lineRule="auto"/>
        <w:ind w:firstLine="720"/>
        <w:jc w:val="both"/>
        <w:rPr>
          <w:rFonts w:ascii="Century Gothic" w:hAnsi="Century Gothic"/>
          <w:sz w:val="18"/>
          <w:szCs w:val="18"/>
        </w:rPr>
      </w:pPr>
      <w:r w:rsidRPr="00192230">
        <w:rPr>
          <w:rFonts w:ascii="Century Gothic" w:hAnsi="Century Gothic"/>
          <w:sz w:val="18"/>
          <w:szCs w:val="18"/>
        </w:rPr>
        <w:t xml:space="preserve">First of all the new </w:t>
      </w:r>
      <w:r w:rsidR="002A2C40">
        <w:rPr>
          <w:rFonts w:ascii="Century Gothic" w:hAnsi="Century Gothic"/>
          <w:sz w:val="18"/>
          <w:szCs w:val="18"/>
        </w:rPr>
        <w:t>resources (</w:t>
      </w:r>
      <w:r>
        <w:rPr>
          <w:rFonts w:ascii="Century Gothic" w:hAnsi="Century Gothic"/>
          <w:sz w:val="18"/>
          <w:szCs w:val="18"/>
        </w:rPr>
        <w:t>books,</w:t>
      </w:r>
      <w:r w:rsidR="002A2C40">
        <w:rPr>
          <w:rFonts w:ascii="Century Gothic" w:hAnsi="Century Gothic"/>
          <w:sz w:val="18"/>
          <w:szCs w:val="18"/>
        </w:rPr>
        <w:t xml:space="preserve"> </w:t>
      </w:r>
      <w:r>
        <w:rPr>
          <w:rFonts w:ascii="Century Gothic" w:hAnsi="Century Gothic"/>
          <w:sz w:val="18"/>
          <w:szCs w:val="18"/>
        </w:rPr>
        <w:t>CD’s,</w:t>
      </w:r>
      <w:r w:rsidR="002A2C40">
        <w:rPr>
          <w:rFonts w:ascii="Century Gothic" w:hAnsi="Century Gothic"/>
          <w:sz w:val="18"/>
          <w:szCs w:val="18"/>
        </w:rPr>
        <w:t xml:space="preserve"> </w:t>
      </w:r>
      <w:r>
        <w:rPr>
          <w:rFonts w:ascii="Century Gothic" w:hAnsi="Century Gothic"/>
          <w:sz w:val="18"/>
          <w:szCs w:val="18"/>
        </w:rPr>
        <w:t>DVD’s)</w:t>
      </w:r>
      <w:r w:rsidRPr="00192230">
        <w:rPr>
          <w:rFonts w:ascii="Century Gothic" w:hAnsi="Century Gothic"/>
          <w:sz w:val="18"/>
          <w:szCs w:val="18"/>
        </w:rPr>
        <w:t xml:space="preserve"> may be added to the system which the </w:t>
      </w:r>
      <w:r>
        <w:rPr>
          <w:rFonts w:ascii="Century Gothic" w:hAnsi="Century Gothic"/>
          <w:sz w:val="18"/>
          <w:szCs w:val="18"/>
        </w:rPr>
        <w:t xml:space="preserve">library administrator </w:t>
      </w:r>
      <w:r w:rsidRPr="00192230">
        <w:rPr>
          <w:rFonts w:ascii="Century Gothic" w:hAnsi="Century Gothic"/>
          <w:sz w:val="18"/>
          <w:szCs w:val="18"/>
        </w:rPr>
        <w:t xml:space="preserve">does and </w:t>
      </w:r>
      <w:r>
        <w:rPr>
          <w:rFonts w:ascii="Century Gothic" w:hAnsi="Century Gothic"/>
          <w:sz w:val="18"/>
          <w:szCs w:val="18"/>
        </w:rPr>
        <w:t xml:space="preserve">also the library administrator can </w:t>
      </w:r>
      <w:r w:rsidR="002A2C40">
        <w:rPr>
          <w:rFonts w:ascii="Century Gothic" w:hAnsi="Century Gothic"/>
          <w:sz w:val="18"/>
          <w:szCs w:val="18"/>
        </w:rPr>
        <w:t>check out</w:t>
      </w:r>
      <w:r>
        <w:rPr>
          <w:rFonts w:ascii="Century Gothic" w:hAnsi="Century Gothic"/>
          <w:sz w:val="18"/>
          <w:szCs w:val="18"/>
        </w:rPr>
        <w:t xml:space="preserve"> the details about all the resources in the system</w:t>
      </w:r>
      <w:r w:rsidRPr="00192230">
        <w:rPr>
          <w:rFonts w:ascii="Century Gothic" w:hAnsi="Century Gothic"/>
          <w:sz w:val="18"/>
          <w:szCs w:val="18"/>
        </w:rPr>
        <w:t>.</w:t>
      </w:r>
    </w:p>
    <w:p w:rsidR="003501B3" w:rsidRDefault="003501B3" w:rsidP="003501B3">
      <w:pPr>
        <w:spacing w:after="0" w:line="240" w:lineRule="auto"/>
        <w:ind w:firstLine="720"/>
        <w:jc w:val="both"/>
        <w:rPr>
          <w:rFonts w:ascii="Century Gothic" w:hAnsi="Century Gothic"/>
          <w:sz w:val="18"/>
          <w:szCs w:val="18"/>
        </w:rPr>
      </w:pPr>
    </w:p>
    <w:p w:rsidR="003501B3" w:rsidRDefault="003501B3" w:rsidP="003501B3">
      <w:pPr>
        <w:spacing w:after="0" w:line="240" w:lineRule="auto"/>
        <w:ind w:firstLine="720"/>
        <w:jc w:val="both"/>
        <w:rPr>
          <w:rFonts w:ascii="Century Gothic" w:hAnsi="Century Gothic"/>
          <w:sz w:val="18"/>
          <w:szCs w:val="18"/>
        </w:rPr>
      </w:pPr>
      <w:r>
        <w:rPr>
          <w:rFonts w:ascii="Century Gothic" w:hAnsi="Century Gothic"/>
          <w:sz w:val="18"/>
          <w:szCs w:val="18"/>
        </w:rPr>
        <w:t xml:space="preserve">Secondly, a person may want to borrow resources from the </w:t>
      </w:r>
      <w:r w:rsidR="002A2C40">
        <w:rPr>
          <w:rFonts w:ascii="Century Gothic" w:hAnsi="Century Gothic"/>
          <w:sz w:val="18"/>
          <w:szCs w:val="18"/>
        </w:rPr>
        <w:t>library. For</w:t>
      </w:r>
      <w:r>
        <w:rPr>
          <w:rFonts w:ascii="Century Gothic" w:hAnsi="Century Gothic"/>
          <w:sz w:val="18"/>
          <w:szCs w:val="18"/>
        </w:rPr>
        <w:t xml:space="preserve"> that he/she has to become a member of the </w:t>
      </w:r>
      <w:r w:rsidR="002A2C40">
        <w:rPr>
          <w:rFonts w:ascii="Century Gothic" w:hAnsi="Century Gothic"/>
          <w:sz w:val="18"/>
          <w:szCs w:val="18"/>
        </w:rPr>
        <w:t>library. Thus</w:t>
      </w:r>
      <w:r>
        <w:rPr>
          <w:rFonts w:ascii="Century Gothic" w:hAnsi="Century Gothic"/>
          <w:sz w:val="18"/>
          <w:szCs w:val="18"/>
        </w:rPr>
        <w:t xml:space="preserve"> the person becomes a member by </w:t>
      </w:r>
      <w:r w:rsidR="002A2C40">
        <w:rPr>
          <w:rFonts w:ascii="Century Gothic" w:hAnsi="Century Gothic"/>
          <w:sz w:val="18"/>
          <w:szCs w:val="18"/>
        </w:rPr>
        <w:t>submitting</w:t>
      </w:r>
      <w:r>
        <w:rPr>
          <w:rFonts w:ascii="Century Gothic" w:hAnsi="Century Gothic"/>
          <w:sz w:val="18"/>
          <w:szCs w:val="18"/>
        </w:rPr>
        <w:t xml:space="preserve"> his/her personal details to the </w:t>
      </w:r>
      <w:r w:rsidR="002A2C40">
        <w:rPr>
          <w:rFonts w:ascii="Century Gothic" w:hAnsi="Century Gothic"/>
          <w:sz w:val="18"/>
          <w:szCs w:val="18"/>
        </w:rPr>
        <w:t>system;</w:t>
      </w:r>
      <w:r>
        <w:rPr>
          <w:rFonts w:ascii="Century Gothic" w:hAnsi="Century Gothic"/>
          <w:sz w:val="18"/>
          <w:szCs w:val="18"/>
        </w:rPr>
        <w:t xml:space="preserve"> in return the system assigns the person a unique Member_id.</w:t>
      </w:r>
    </w:p>
    <w:p w:rsidR="003501B3" w:rsidRDefault="003501B3" w:rsidP="003501B3">
      <w:pPr>
        <w:spacing w:after="0" w:line="240" w:lineRule="auto"/>
        <w:ind w:firstLine="720"/>
        <w:jc w:val="both"/>
        <w:rPr>
          <w:rFonts w:ascii="Century Gothic" w:hAnsi="Century Gothic"/>
          <w:sz w:val="18"/>
          <w:szCs w:val="18"/>
        </w:rPr>
      </w:pPr>
    </w:p>
    <w:p w:rsidR="003501B3" w:rsidRPr="00192230" w:rsidRDefault="003501B3" w:rsidP="003501B3">
      <w:pPr>
        <w:spacing w:after="0" w:line="240" w:lineRule="auto"/>
        <w:ind w:firstLine="720"/>
        <w:jc w:val="both"/>
        <w:rPr>
          <w:rFonts w:ascii="Century Gothic" w:hAnsi="Century Gothic"/>
          <w:sz w:val="18"/>
          <w:szCs w:val="18"/>
        </w:rPr>
      </w:pPr>
      <w:r>
        <w:rPr>
          <w:rFonts w:ascii="Century Gothic" w:hAnsi="Century Gothic"/>
          <w:sz w:val="18"/>
          <w:szCs w:val="18"/>
        </w:rPr>
        <w:t>Thirdly</w:t>
      </w:r>
      <w:r w:rsidRPr="00192230">
        <w:rPr>
          <w:rFonts w:ascii="Century Gothic" w:hAnsi="Century Gothic"/>
          <w:sz w:val="18"/>
          <w:szCs w:val="18"/>
        </w:rPr>
        <w:t xml:space="preserve">, a </w:t>
      </w:r>
      <w:r>
        <w:rPr>
          <w:rFonts w:ascii="Century Gothic" w:hAnsi="Century Gothic"/>
          <w:sz w:val="18"/>
          <w:szCs w:val="18"/>
        </w:rPr>
        <w:t xml:space="preserve">member </w:t>
      </w:r>
      <w:r w:rsidRPr="00192230">
        <w:rPr>
          <w:rFonts w:ascii="Century Gothic" w:hAnsi="Century Gothic"/>
          <w:sz w:val="18"/>
          <w:szCs w:val="18"/>
        </w:rPr>
        <w:t xml:space="preserve">may </w:t>
      </w:r>
      <w:r>
        <w:rPr>
          <w:rFonts w:ascii="Century Gothic" w:hAnsi="Century Gothic"/>
          <w:sz w:val="18"/>
          <w:szCs w:val="18"/>
        </w:rPr>
        <w:t xml:space="preserve">want to borrow a </w:t>
      </w:r>
      <w:r w:rsidR="002A2C40">
        <w:rPr>
          <w:rFonts w:ascii="Century Gothic" w:hAnsi="Century Gothic"/>
          <w:sz w:val="18"/>
          <w:szCs w:val="18"/>
        </w:rPr>
        <w:t>particular</w:t>
      </w:r>
      <w:r>
        <w:rPr>
          <w:rFonts w:ascii="Century Gothic" w:hAnsi="Century Gothic"/>
          <w:sz w:val="18"/>
          <w:szCs w:val="18"/>
        </w:rPr>
        <w:t xml:space="preserve"> resource from the library</w:t>
      </w:r>
      <w:r w:rsidRPr="00192230">
        <w:rPr>
          <w:rFonts w:ascii="Century Gothic" w:hAnsi="Century Gothic"/>
          <w:sz w:val="18"/>
          <w:szCs w:val="18"/>
        </w:rPr>
        <w:t xml:space="preserve">. </w:t>
      </w:r>
      <w:r>
        <w:rPr>
          <w:rFonts w:ascii="Century Gothic" w:hAnsi="Century Gothic"/>
          <w:sz w:val="18"/>
          <w:szCs w:val="18"/>
        </w:rPr>
        <w:t>The member submits the resource description and checks if that</w:t>
      </w:r>
      <w:r w:rsidRPr="00192230">
        <w:rPr>
          <w:rFonts w:ascii="Century Gothic" w:hAnsi="Century Gothic"/>
          <w:sz w:val="18"/>
          <w:szCs w:val="18"/>
        </w:rPr>
        <w:t xml:space="preserve"> </w:t>
      </w:r>
      <w:r>
        <w:rPr>
          <w:rFonts w:ascii="Century Gothic" w:hAnsi="Century Gothic"/>
          <w:sz w:val="18"/>
          <w:szCs w:val="18"/>
        </w:rPr>
        <w:t>resource is</w:t>
      </w:r>
      <w:r w:rsidRPr="00192230">
        <w:rPr>
          <w:rFonts w:ascii="Century Gothic" w:hAnsi="Century Gothic"/>
          <w:sz w:val="18"/>
          <w:szCs w:val="18"/>
        </w:rPr>
        <w:t xml:space="preserve"> available. If the r</w:t>
      </w:r>
      <w:r>
        <w:rPr>
          <w:rFonts w:ascii="Century Gothic" w:hAnsi="Century Gothic"/>
          <w:sz w:val="18"/>
          <w:szCs w:val="18"/>
        </w:rPr>
        <w:t>esource</w:t>
      </w:r>
      <w:r w:rsidRPr="00192230">
        <w:rPr>
          <w:rFonts w:ascii="Century Gothic" w:hAnsi="Century Gothic"/>
          <w:sz w:val="18"/>
          <w:szCs w:val="18"/>
        </w:rPr>
        <w:t xml:space="preserve"> </w:t>
      </w:r>
      <w:r>
        <w:rPr>
          <w:rFonts w:ascii="Century Gothic" w:hAnsi="Century Gothic"/>
          <w:sz w:val="18"/>
          <w:szCs w:val="18"/>
        </w:rPr>
        <w:t>is</w:t>
      </w:r>
      <w:r w:rsidRPr="00192230">
        <w:rPr>
          <w:rFonts w:ascii="Century Gothic" w:hAnsi="Century Gothic"/>
          <w:sz w:val="18"/>
          <w:szCs w:val="18"/>
        </w:rPr>
        <w:t xml:space="preserve"> available then the </w:t>
      </w:r>
      <w:r w:rsidR="002A2C40">
        <w:rPr>
          <w:rFonts w:ascii="Century Gothic" w:hAnsi="Century Gothic"/>
          <w:sz w:val="18"/>
          <w:szCs w:val="18"/>
        </w:rPr>
        <w:t>member’s</w:t>
      </w:r>
      <w:r w:rsidRPr="00192230">
        <w:rPr>
          <w:rFonts w:ascii="Century Gothic" w:hAnsi="Century Gothic"/>
          <w:sz w:val="18"/>
          <w:szCs w:val="18"/>
        </w:rPr>
        <w:t xml:space="preserve"> </w:t>
      </w:r>
      <w:r>
        <w:rPr>
          <w:rFonts w:ascii="Century Gothic" w:hAnsi="Century Gothic"/>
          <w:sz w:val="18"/>
          <w:szCs w:val="18"/>
        </w:rPr>
        <w:t xml:space="preserve">member id is </w:t>
      </w:r>
      <w:r w:rsidRPr="00192230">
        <w:rPr>
          <w:rFonts w:ascii="Century Gothic" w:hAnsi="Century Gothic"/>
          <w:sz w:val="18"/>
          <w:szCs w:val="18"/>
        </w:rPr>
        <w:t xml:space="preserve">taken and a </w:t>
      </w:r>
      <w:r>
        <w:rPr>
          <w:rFonts w:ascii="Century Gothic" w:hAnsi="Century Gothic"/>
          <w:sz w:val="18"/>
          <w:szCs w:val="18"/>
        </w:rPr>
        <w:t xml:space="preserve">instance of the resource </w:t>
      </w:r>
      <w:r w:rsidRPr="00192230">
        <w:rPr>
          <w:rFonts w:ascii="Century Gothic" w:hAnsi="Century Gothic"/>
          <w:sz w:val="18"/>
          <w:szCs w:val="18"/>
        </w:rPr>
        <w:t xml:space="preserve">is allotted in his name. If </w:t>
      </w:r>
      <w:r w:rsidR="00BE649D">
        <w:rPr>
          <w:rFonts w:ascii="Century Gothic" w:hAnsi="Century Gothic"/>
          <w:sz w:val="18"/>
          <w:szCs w:val="18"/>
        </w:rPr>
        <w:t xml:space="preserve">the resource is </w:t>
      </w:r>
      <w:r w:rsidRPr="00192230">
        <w:rPr>
          <w:rFonts w:ascii="Century Gothic" w:hAnsi="Century Gothic"/>
          <w:sz w:val="18"/>
          <w:szCs w:val="18"/>
        </w:rPr>
        <w:t xml:space="preserve">not available the </w:t>
      </w:r>
      <w:r w:rsidR="00BE649D">
        <w:rPr>
          <w:rFonts w:ascii="Century Gothic" w:hAnsi="Century Gothic"/>
          <w:sz w:val="18"/>
          <w:szCs w:val="18"/>
        </w:rPr>
        <w:t xml:space="preserve">member </w:t>
      </w:r>
      <w:r w:rsidRPr="00192230">
        <w:rPr>
          <w:rFonts w:ascii="Century Gothic" w:hAnsi="Century Gothic"/>
          <w:sz w:val="18"/>
          <w:szCs w:val="18"/>
        </w:rPr>
        <w:t>is informed of it. Apart from this the system also shows the details of all r</w:t>
      </w:r>
      <w:r w:rsidR="00BE649D">
        <w:rPr>
          <w:rFonts w:ascii="Century Gothic" w:hAnsi="Century Gothic"/>
          <w:sz w:val="18"/>
          <w:szCs w:val="18"/>
        </w:rPr>
        <w:t>esources</w:t>
      </w:r>
      <w:r w:rsidRPr="00192230">
        <w:rPr>
          <w:rFonts w:ascii="Century Gothic" w:hAnsi="Century Gothic"/>
          <w:sz w:val="18"/>
          <w:szCs w:val="18"/>
        </w:rPr>
        <w:t xml:space="preserve"> present in the database.</w:t>
      </w:r>
    </w:p>
    <w:p w:rsidR="003501B3" w:rsidRPr="00192230" w:rsidRDefault="003501B3" w:rsidP="003501B3">
      <w:pPr>
        <w:spacing w:after="0" w:line="240" w:lineRule="auto"/>
        <w:jc w:val="center"/>
        <w:rPr>
          <w:rFonts w:ascii="Century Gothic" w:hAnsi="Century Gothic"/>
          <w:b/>
          <w:sz w:val="24"/>
          <w:szCs w:val="24"/>
          <w:u w:val="single"/>
        </w:rPr>
      </w:pPr>
    </w:p>
    <w:p w:rsidR="00DE509E" w:rsidRDefault="00DE509E" w:rsidP="00DE509E">
      <w:pPr>
        <w:spacing w:after="0" w:line="240" w:lineRule="auto"/>
        <w:rPr>
          <w:rFonts w:ascii="Century Gothic" w:hAnsi="Century Gothic"/>
          <w:sz w:val="18"/>
          <w:szCs w:val="18"/>
        </w:rPr>
      </w:pPr>
    </w:p>
    <w:p w:rsidR="00DE509E" w:rsidRDefault="00DE509E" w:rsidP="00DE509E">
      <w:pPr>
        <w:spacing w:after="0" w:line="240" w:lineRule="auto"/>
        <w:rPr>
          <w:rFonts w:ascii="Century Gothic" w:hAnsi="Century Gothic"/>
          <w:sz w:val="18"/>
          <w:szCs w:val="18"/>
        </w:rPr>
      </w:pPr>
    </w:p>
    <w:p w:rsidR="00DE509E" w:rsidRDefault="00DE509E" w:rsidP="00DE509E">
      <w:pPr>
        <w:spacing w:after="0" w:line="240" w:lineRule="auto"/>
        <w:rPr>
          <w:rFonts w:ascii="Century Gothic" w:hAnsi="Century Gothic"/>
          <w:sz w:val="18"/>
          <w:szCs w:val="18"/>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AF20E4" w:rsidRDefault="00AF20E4" w:rsidP="00DE509E">
      <w:pPr>
        <w:spacing w:after="0" w:line="240" w:lineRule="auto"/>
        <w:jc w:val="center"/>
        <w:rPr>
          <w:rFonts w:ascii="Century Gothic" w:hAnsi="Century Gothic"/>
          <w:b/>
          <w:sz w:val="24"/>
          <w:szCs w:val="24"/>
          <w:u w:val="single"/>
        </w:rPr>
      </w:pPr>
    </w:p>
    <w:p w:rsidR="00B8627B" w:rsidRDefault="00B8627B" w:rsidP="00DE509E">
      <w:pPr>
        <w:spacing w:after="0" w:line="240" w:lineRule="auto"/>
        <w:jc w:val="center"/>
        <w:rPr>
          <w:rFonts w:ascii="Century Gothic" w:hAnsi="Century Gothic"/>
          <w:b/>
          <w:sz w:val="24"/>
          <w:szCs w:val="24"/>
          <w:u w:val="single"/>
        </w:rPr>
      </w:pPr>
      <w:r w:rsidRPr="00192230">
        <w:rPr>
          <w:rFonts w:ascii="Century Gothic" w:hAnsi="Century Gothic"/>
          <w:b/>
          <w:sz w:val="24"/>
          <w:szCs w:val="24"/>
          <w:u w:val="single"/>
        </w:rPr>
        <w:lastRenderedPageBreak/>
        <w:t>DATA FLOW DIAGRAM</w:t>
      </w:r>
    </w:p>
    <w:p w:rsidR="00B8627B" w:rsidRPr="00192230" w:rsidRDefault="00B8627B" w:rsidP="00B8627B">
      <w:pPr>
        <w:spacing w:after="0" w:line="240" w:lineRule="auto"/>
        <w:jc w:val="center"/>
        <w:rPr>
          <w:rFonts w:ascii="Century Gothic" w:hAnsi="Century Gothic"/>
          <w:b/>
          <w:sz w:val="24"/>
          <w:szCs w:val="24"/>
          <w:u w:val="single"/>
        </w:rPr>
      </w:pPr>
    </w:p>
    <w:p w:rsidR="00B8627B" w:rsidRDefault="00B8627B" w:rsidP="00332889">
      <w:pPr>
        <w:pStyle w:val="BookNormal"/>
      </w:pPr>
      <w:r>
        <w:rPr>
          <w:noProof/>
        </w:rPr>
        <w:drawing>
          <wp:inline distT="0" distB="0" distL="0" distR="0">
            <wp:extent cx="5791536" cy="6958330"/>
            <wp:effectExtent l="38100" t="19050" r="18714" b="13970"/>
            <wp:docPr id="4" name="Picture 3" descr="Level 1  DFD of Assigm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  DFD of Assigmment 2.JPG"/>
                    <pic:cNvPicPr/>
                  </pic:nvPicPr>
                  <pic:blipFill>
                    <a:blip r:embed="rId13"/>
                    <a:stretch>
                      <a:fillRect/>
                    </a:stretch>
                  </pic:blipFill>
                  <pic:spPr>
                    <a:xfrm>
                      <a:off x="0" y="0"/>
                      <a:ext cx="5791536" cy="6958330"/>
                    </a:xfrm>
                    <a:prstGeom prst="rect">
                      <a:avLst/>
                    </a:prstGeom>
                    <a:ln>
                      <a:solidFill>
                        <a:schemeClr val="accent1"/>
                      </a:solidFill>
                    </a:ln>
                  </pic:spPr>
                </pic:pic>
              </a:graphicData>
            </a:graphic>
          </wp:inline>
        </w:drawing>
      </w:r>
    </w:p>
    <w:p w:rsidR="003501B3" w:rsidRDefault="003501B3" w:rsidP="003501B3">
      <w:pPr>
        <w:spacing w:after="0" w:line="240" w:lineRule="auto"/>
        <w:ind w:firstLine="720"/>
        <w:jc w:val="both"/>
        <w:rPr>
          <w:rFonts w:ascii="Century Gothic" w:hAnsi="Century Gothic"/>
          <w:sz w:val="18"/>
          <w:szCs w:val="18"/>
        </w:rPr>
      </w:pPr>
      <w:r w:rsidRPr="00192230">
        <w:rPr>
          <w:rFonts w:ascii="Century Gothic" w:hAnsi="Century Gothic"/>
          <w:sz w:val="18"/>
          <w:szCs w:val="18"/>
        </w:rPr>
        <w:t xml:space="preserve">The Level 1 of the Data Flow Diagram shows Context diagram broken down into </w:t>
      </w:r>
      <w:r w:rsidR="00893033">
        <w:rPr>
          <w:rFonts w:ascii="Century Gothic" w:hAnsi="Century Gothic"/>
          <w:sz w:val="18"/>
          <w:szCs w:val="18"/>
        </w:rPr>
        <w:t xml:space="preserve">six </w:t>
      </w:r>
      <w:r w:rsidR="002A2C40" w:rsidRPr="00192230">
        <w:rPr>
          <w:rFonts w:ascii="Century Gothic" w:hAnsi="Century Gothic"/>
          <w:sz w:val="18"/>
          <w:szCs w:val="18"/>
        </w:rPr>
        <w:t>modules</w:t>
      </w:r>
      <w:r w:rsidR="002A2C40">
        <w:rPr>
          <w:rFonts w:ascii="Century Gothic" w:hAnsi="Century Gothic"/>
          <w:sz w:val="18"/>
          <w:szCs w:val="18"/>
        </w:rPr>
        <w:t>:</w:t>
      </w:r>
    </w:p>
    <w:p w:rsidR="005F2569" w:rsidRDefault="005F2569" w:rsidP="003501B3">
      <w:pPr>
        <w:spacing w:after="0" w:line="240" w:lineRule="auto"/>
        <w:ind w:firstLine="720"/>
        <w:jc w:val="both"/>
        <w:rPr>
          <w:rFonts w:ascii="Century Gothic" w:hAnsi="Century Gothic"/>
          <w:sz w:val="18"/>
          <w:szCs w:val="18"/>
        </w:rPr>
      </w:pPr>
    </w:p>
    <w:p w:rsidR="005F2569" w:rsidRPr="009E7E39" w:rsidRDefault="005F2569" w:rsidP="003501B3">
      <w:pPr>
        <w:spacing w:after="0" w:line="240" w:lineRule="auto"/>
        <w:ind w:firstLine="720"/>
        <w:jc w:val="both"/>
        <w:rPr>
          <w:rFonts w:ascii="Century Gothic" w:hAnsi="Century Gothic"/>
          <w:sz w:val="18"/>
          <w:szCs w:val="18"/>
        </w:rPr>
      </w:pPr>
      <w:r>
        <w:rPr>
          <w:rFonts w:ascii="Century Gothic" w:hAnsi="Century Gothic"/>
          <w:sz w:val="18"/>
          <w:szCs w:val="18"/>
        </w:rPr>
        <w:t xml:space="preserve">The </w:t>
      </w:r>
      <w:r w:rsidRPr="005F2569">
        <w:rPr>
          <w:rFonts w:ascii="Century Gothic" w:hAnsi="Century Gothic"/>
          <w:i/>
          <w:sz w:val="18"/>
          <w:szCs w:val="18"/>
        </w:rPr>
        <w:t>Registration</w:t>
      </w:r>
      <w:r>
        <w:rPr>
          <w:rFonts w:ascii="Century Gothic" w:hAnsi="Century Gothic"/>
          <w:i/>
          <w:sz w:val="18"/>
          <w:szCs w:val="18"/>
        </w:rPr>
        <w:t xml:space="preserve"> </w:t>
      </w:r>
      <w:r>
        <w:rPr>
          <w:rFonts w:ascii="Century Gothic" w:hAnsi="Century Gothic"/>
          <w:sz w:val="18"/>
          <w:szCs w:val="18"/>
        </w:rPr>
        <w:t xml:space="preserve">module takes the personal details about a person who wants to become a member of the </w:t>
      </w:r>
      <w:r w:rsidR="002A2C40">
        <w:rPr>
          <w:rFonts w:ascii="Century Gothic" w:hAnsi="Century Gothic"/>
          <w:sz w:val="18"/>
          <w:szCs w:val="18"/>
        </w:rPr>
        <w:t>library</w:t>
      </w:r>
      <w:r>
        <w:rPr>
          <w:rFonts w:ascii="Century Gothic" w:hAnsi="Century Gothic"/>
          <w:sz w:val="18"/>
          <w:szCs w:val="18"/>
        </w:rPr>
        <w:t xml:space="preserve"> inserts the details in the member database and assigns the person a member_id. The </w:t>
      </w:r>
      <w:r w:rsidRPr="005F2569">
        <w:rPr>
          <w:rFonts w:ascii="Century Gothic" w:hAnsi="Century Gothic"/>
          <w:i/>
          <w:sz w:val="18"/>
          <w:szCs w:val="18"/>
        </w:rPr>
        <w:t>New Entry</w:t>
      </w:r>
      <w:r>
        <w:rPr>
          <w:rFonts w:ascii="Century Gothic" w:hAnsi="Century Gothic"/>
          <w:sz w:val="18"/>
          <w:szCs w:val="18"/>
        </w:rPr>
        <w:t xml:space="preserve"> </w:t>
      </w:r>
      <w:r w:rsidR="002A2C40">
        <w:rPr>
          <w:rFonts w:ascii="Century Gothic" w:hAnsi="Century Gothic"/>
          <w:sz w:val="18"/>
          <w:szCs w:val="18"/>
        </w:rPr>
        <w:t>module takes</w:t>
      </w:r>
      <w:r>
        <w:rPr>
          <w:rFonts w:ascii="Century Gothic" w:hAnsi="Century Gothic"/>
          <w:sz w:val="18"/>
          <w:szCs w:val="18"/>
        </w:rPr>
        <w:t xml:space="preserve"> in as input </w:t>
      </w:r>
      <w:r w:rsidR="002A2C40">
        <w:rPr>
          <w:rFonts w:ascii="Century Gothic" w:hAnsi="Century Gothic"/>
          <w:sz w:val="18"/>
          <w:szCs w:val="18"/>
        </w:rPr>
        <w:t>details</w:t>
      </w:r>
      <w:r>
        <w:rPr>
          <w:rFonts w:ascii="Century Gothic" w:hAnsi="Century Gothic"/>
          <w:sz w:val="18"/>
          <w:szCs w:val="18"/>
        </w:rPr>
        <w:t xml:space="preserve"> of new resources that are added to the collection of the library by the library administrator, it inserts the details in the resource database. The </w:t>
      </w:r>
      <w:r w:rsidRPr="005F2569">
        <w:rPr>
          <w:rFonts w:ascii="Century Gothic" w:hAnsi="Century Gothic"/>
          <w:i/>
          <w:sz w:val="18"/>
          <w:szCs w:val="18"/>
        </w:rPr>
        <w:t>view checkouts</w:t>
      </w:r>
      <w:r>
        <w:rPr>
          <w:rFonts w:ascii="Century Gothic" w:hAnsi="Century Gothic"/>
          <w:sz w:val="18"/>
          <w:szCs w:val="18"/>
        </w:rPr>
        <w:t xml:space="preserve"> module takes in as input Borrow date or Due date or Return date, matches the inputs against the checkout database and shows the matching results, this module is mainly used to see the list of books </w:t>
      </w:r>
      <w:r>
        <w:rPr>
          <w:rFonts w:ascii="Century Gothic" w:hAnsi="Century Gothic"/>
          <w:sz w:val="18"/>
          <w:szCs w:val="18"/>
        </w:rPr>
        <w:lastRenderedPageBreak/>
        <w:t>that are currently with the members and various details like when and by whom it was borrowed or when it should be returned etc.</w:t>
      </w:r>
      <w:r w:rsidR="009E7E39">
        <w:rPr>
          <w:rFonts w:ascii="Century Gothic" w:hAnsi="Century Gothic"/>
          <w:sz w:val="18"/>
          <w:szCs w:val="18"/>
        </w:rPr>
        <w:t xml:space="preserve"> </w:t>
      </w:r>
      <w:r w:rsidR="00F93068">
        <w:rPr>
          <w:rFonts w:ascii="Century Gothic" w:hAnsi="Century Gothic"/>
          <w:sz w:val="18"/>
          <w:szCs w:val="18"/>
        </w:rPr>
        <w:t xml:space="preserve">The </w:t>
      </w:r>
      <w:r w:rsidR="00F93068" w:rsidRPr="00F93068">
        <w:rPr>
          <w:rFonts w:ascii="Century Gothic" w:hAnsi="Century Gothic"/>
          <w:i/>
          <w:sz w:val="18"/>
          <w:szCs w:val="18"/>
        </w:rPr>
        <w:t>View Status</w:t>
      </w:r>
      <w:r w:rsidR="00F93068">
        <w:rPr>
          <w:rFonts w:ascii="Century Gothic" w:hAnsi="Century Gothic"/>
          <w:sz w:val="18"/>
          <w:szCs w:val="18"/>
        </w:rPr>
        <w:t xml:space="preserve"> module is used by the members to check out the resources borrowed by them and the total fine amount (if any) due from them for not returning resources on time.</w:t>
      </w:r>
      <w:r w:rsidR="001F2430">
        <w:rPr>
          <w:rFonts w:ascii="Century Gothic" w:hAnsi="Century Gothic"/>
          <w:sz w:val="18"/>
          <w:szCs w:val="18"/>
        </w:rPr>
        <w:t xml:space="preserve"> </w:t>
      </w:r>
      <w:r w:rsidR="009E7E39">
        <w:rPr>
          <w:rFonts w:ascii="Century Gothic" w:hAnsi="Century Gothic"/>
          <w:sz w:val="18"/>
          <w:szCs w:val="18"/>
        </w:rPr>
        <w:t xml:space="preserve">The </w:t>
      </w:r>
      <w:r w:rsidR="009E7E39" w:rsidRPr="009E7E39">
        <w:rPr>
          <w:rFonts w:ascii="Century Gothic" w:hAnsi="Century Gothic"/>
          <w:i/>
          <w:sz w:val="18"/>
          <w:szCs w:val="18"/>
        </w:rPr>
        <w:t>Search 0.5</w:t>
      </w:r>
      <w:r w:rsidR="009E7E39">
        <w:rPr>
          <w:rFonts w:ascii="Century Gothic" w:hAnsi="Century Gothic"/>
          <w:i/>
          <w:sz w:val="18"/>
          <w:szCs w:val="18"/>
        </w:rPr>
        <w:t xml:space="preserve"> </w:t>
      </w:r>
      <w:r w:rsidR="009E7E39">
        <w:rPr>
          <w:rFonts w:ascii="Century Gothic" w:hAnsi="Century Gothic"/>
          <w:sz w:val="18"/>
          <w:szCs w:val="18"/>
        </w:rPr>
        <w:t>module takes in as input the search criteria from the members and matches those criteria against the resource database, if any resource is found matching that criteria, then again with that information</w:t>
      </w:r>
      <w:r w:rsidR="00D178FD">
        <w:rPr>
          <w:rFonts w:ascii="Century Gothic" w:hAnsi="Century Gothic"/>
          <w:sz w:val="18"/>
          <w:szCs w:val="18"/>
        </w:rPr>
        <w:t xml:space="preserve"> it is checked if it is available</w:t>
      </w:r>
      <w:r w:rsidR="009E7E39">
        <w:rPr>
          <w:rFonts w:ascii="Century Gothic" w:hAnsi="Century Gothic"/>
          <w:sz w:val="18"/>
          <w:szCs w:val="18"/>
        </w:rPr>
        <w:t xml:space="preserve">. If it is available then that information is passed to the </w:t>
      </w:r>
      <w:r w:rsidR="009E7E39" w:rsidRPr="009E7E39">
        <w:rPr>
          <w:rFonts w:ascii="Century Gothic" w:hAnsi="Century Gothic"/>
          <w:i/>
          <w:sz w:val="18"/>
          <w:szCs w:val="18"/>
        </w:rPr>
        <w:t>Resource Lending</w:t>
      </w:r>
      <w:r w:rsidR="009E7E39">
        <w:rPr>
          <w:rFonts w:ascii="Century Gothic" w:hAnsi="Century Gothic"/>
          <w:i/>
          <w:sz w:val="18"/>
          <w:szCs w:val="18"/>
        </w:rPr>
        <w:t xml:space="preserve"> </w:t>
      </w:r>
      <w:r w:rsidR="009E7E39">
        <w:rPr>
          <w:rFonts w:ascii="Century Gothic" w:hAnsi="Century Gothic"/>
          <w:sz w:val="18"/>
          <w:szCs w:val="18"/>
        </w:rPr>
        <w:t xml:space="preserve">module as input. The </w:t>
      </w:r>
      <w:r w:rsidR="009E7E39" w:rsidRPr="00DF09E9">
        <w:rPr>
          <w:rFonts w:ascii="Century Gothic" w:hAnsi="Century Gothic"/>
          <w:i/>
          <w:sz w:val="18"/>
          <w:szCs w:val="18"/>
        </w:rPr>
        <w:t>Resource Lending</w:t>
      </w:r>
      <w:r w:rsidR="009E7E39">
        <w:rPr>
          <w:rFonts w:ascii="Century Gothic" w:hAnsi="Century Gothic"/>
          <w:sz w:val="18"/>
          <w:szCs w:val="18"/>
        </w:rPr>
        <w:t xml:space="preserve"> module takes the member_id from the member database and does the needful to lend the resource to that member.</w:t>
      </w:r>
    </w:p>
    <w:p w:rsidR="003501B3" w:rsidRPr="00332889" w:rsidRDefault="003501B3" w:rsidP="00332889">
      <w:pPr>
        <w:pStyle w:val="BookNormal"/>
      </w:pPr>
    </w:p>
    <w:sectPr w:rsidR="003501B3" w:rsidRPr="00332889" w:rsidSect="0092463E">
      <w:headerReference w:type="defaul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B66" w:rsidRDefault="004B1B66" w:rsidP="00332889">
      <w:pPr>
        <w:spacing w:after="0" w:line="240" w:lineRule="auto"/>
      </w:pPr>
      <w:r>
        <w:separator/>
      </w:r>
    </w:p>
  </w:endnote>
  <w:endnote w:type="continuationSeparator" w:id="1">
    <w:p w:rsidR="004B1B66" w:rsidRDefault="004B1B66" w:rsidP="00332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B66" w:rsidRDefault="004B1B66" w:rsidP="00332889">
      <w:pPr>
        <w:spacing w:after="0" w:line="240" w:lineRule="auto"/>
      </w:pPr>
      <w:r>
        <w:separator/>
      </w:r>
    </w:p>
  </w:footnote>
  <w:footnote w:type="continuationSeparator" w:id="1">
    <w:p w:rsidR="004B1B66" w:rsidRDefault="004B1B66" w:rsidP="003328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889" w:rsidRDefault="00332889">
    <w:pPr>
      <w:pStyle w:val="Header"/>
    </w:pPr>
  </w:p>
  <w:p w:rsidR="00332889" w:rsidRDefault="00332889">
    <w:pPr>
      <w:pStyle w:val="Header"/>
    </w:pPr>
  </w:p>
  <w:p w:rsidR="00332889" w:rsidRDefault="002A2C40" w:rsidP="002A2C40">
    <w:pPr>
      <w:pStyle w:val="Header"/>
      <w:tabs>
        <w:tab w:val="clear" w:pos="4680"/>
        <w:tab w:val="clear" w:pos="9360"/>
        <w:tab w:val="left" w:pos="2459"/>
      </w:tabs>
    </w:pPr>
    <w:r>
      <w:tab/>
    </w:r>
  </w:p>
  <w:p w:rsidR="00332889" w:rsidRDefault="003328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7C6"/>
    <w:multiLevelType w:val="hybridMultilevel"/>
    <w:tmpl w:val="D8745982"/>
    <w:lvl w:ilvl="0" w:tplc="4F2CA5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B90163"/>
    <w:multiLevelType w:val="hybridMultilevel"/>
    <w:tmpl w:val="2102982E"/>
    <w:lvl w:ilvl="0" w:tplc="D33084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2DF09EF"/>
    <w:multiLevelType w:val="hybridMultilevel"/>
    <w:tmpl w:val="90B621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B0E74E3"/>
    <w:multiLevelType w:val="hybridMultilevel"/>
    <w:tmpl w:val="06C28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E7CFC"/>
    <w:multiLevelType w:val="hybridMultilevel"/>
    <w:tmpl w:val="6726A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05761"/>
    <w:multiLevelType w:val="hybridMultilevel"/>
    <w:tmpl w:val="0016C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61970"/>
    <w:multiLevelType w:val="hybridMultilevel"/>
    <w:tmpl w:val="06568C1A"/>
    <w:lvl w:ilvl="0" w:tplc="068A3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1309D1"/>
    <w:multiLevelType w:val="hybridMultilevel"/>
    <w:tmpl w:val="8CF06F20"/>
    <w:lvl w:ilvl="0" w:tplc="561E41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46F45AC"/>
    <w:multiLevelType w:val="hybridMultilevel"/>
    <w:tmpl w:val="4C4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52E1F"/>
    <w:multiLevelType w:val="hybridMultilevel"/>
    <w:tmpl w:val="8B022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06593"/>
    <w:multiLevelType w:val="hybridMultilevel"/>
    <w:tmpl w:val="F064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D55261"/>
    <w:multiLevelType w:val="hybridMultilevel"/>
    <w:tmpl w:val="7B38739C"/>
    <w:lvl w:ilvl="0" w:tplc="C3505F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BBD5868"/>
    <w:multiLevelType w:val="hybridMultilevel"/>
    <w:tmpl w:val="F1060D74"/>
    <w:lvl w:ilvl="0" w:tplc="B89CA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1"/>
  </w:num>
  <w:num w:numId="5">
    <w:abstractNumId w:val="9"/>
  </w:num>
  <w:num w:numId="6">
    <w:abstractNumId w:val="7"/>
  </w:num>
  <w:num w:numId="7">
    <w:abstractNumId w:val="1"/>
  </w:num>
  <w:num w:numId="8">
    <w:abstractNumId w:val="0"/>
  </w:num>
  <w:num w:numId="9">
    <w:abstractNumId w:val="12"/>
  </w:num>
  <w:num w:numId="10">
    <w:abstractNumId w:val="10"/>
  </w:num>
  <w:num w:numId="11">
    <w:abstractNumId w:val="2"/>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A6E79"/>
    <w:rsid w:val="0001107A"/>
    <w:rsid w:val="000316BA"/>
    <w:rsid w:val="000B7C99"/>
    <w:rsid w:val="001378FD"/>
    <w:rsid w:val="001608BA"/>
    <w:rsid w:val="00163F9A"/>
    <w:rsid w:val="00177AED"/>
    <w:rsid w:val="00185392"/>
    <w:rsid w:val="001F2430"/>
    <w:rsid w:val="002670CF"/>
    <w:rsid w:val="00272984"/>
    <w:rsid w:val="002A16F4"/>
    <w:rsid w:val="002A2C40"/>
    <w:rsid w:val="00332889"/>
    <w:rsid w:val="003501B3"/>
    <w:rsid w:val="00357E2B"/>
    <w:rsid w:val="003627B8"/>
    <w:rsid w:val="00363E53"/>
    <w:rsid w:val="004168E5"/>
    <w:rsid w:val="00494480"/>
    <w:rsid w:val="004B1B66"/>
    <w:rsid w:val="004E3477"/>
    <w:rsid w:val="004F3E8B"/>
    <w:rsid w:val="004F3F5B"/>
    <w:rsid w:val="00524299"/>
    <w:rsid w:val="00567485"/>
    <w:rsid w:val="005F2569"/>
    <w:rsid w:val="00652789"/>
    <w:rsid w:val="006B2ADA"/>
    <w:rsid w:val="006B6339"/>
    <w:rsid w:val="00705B3C"/>
    <w:rsid w:val="007256A7"/>
    <w:rsid w:val="007837DA"/>
    <w:rsid w:val="007911D9"/>
    <w:rsid w:val="00807B99"/>
    <w:rsid w:val="00863074"/>
    <w:rsid w:val="00875FAA"/>
    <w:rsid w:val="0089034D"/>
    <w:rsid w:val="00893033"/>
    <w:rsid w:val="008A3087"/>
    <w:rsid w:val="008D36E9"/>
    <w:rsid w:val="0092463E"/>
    <w:rsid w:val="00945C56"/>
    <w:rsid w:val="009A5E49"/>
    <w:rsid w:val="009E7E39"/>
    <w:rsid w:val="00A81286"/>
    <w:rsid w:val="00AF20E4"/>
    <w:rsid w:val="00B47523"/>
    <w:rsid w:val="00B57180"/>
    <w:rsid w:val="00B856DC"/>
    <w:rsid w:val="00B8627B"/>
    <w:rsid w:val="00BE649D"/>
    <w:rsid w:val="00C50BD4"/>
    <w:rsid w:val="00C734F8"/>
    <w:rsid w:val="00CA623E"/>
    <w:rsid w:val="00CC0B65"/>
    <w:rsid w:val="00CC0CF4"/>
    <w:rsid w:val="00D178FD"/>
    <w:rsid w:val="00DA66A5"/>
    <w:rsid w:val="00DA6E79"/>
    <w:rsid w:val="00DB5583"/>
    <w:rsid w:val="00DD665A"/>
    <w:rsid w:val="00DE509E"/>
    <w:rsid w:val="00DF09E9"/>
    <w:rsid w:val="00E21EE3"/>
    <w:rsid w:val="00E42648"/>
    <w:rsid w:val="00E67FF0"/>
    <w:rsid w:val="00EB7FED"/>
    <w:rsid w:val="00EF7483"/>
    <w:rsid w:val="00F13D17"/>
    <w:rsid w:val="00F93068"/>
    <w:rsid w:val="00FF3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286"/>
    <w:pPr>
      <w:spacing w:after="200" w:line="276" w:lineRule="auto"/>
    </w:pPr>
    <w:rPr>
      <w:sz w:val="22"/>
      <w:szCs w:val="22"/>
    </w:rPr>
  </w:style>
  <w:style w:type="paragraph" w:styleId="Heading1">
    <w:name w:val="heading 1"/>
    <w:basedOn w:val="Normal"/>
    <w:next w:val="Normal"/>
    <w:link w:val="Heading1Char"/>
    <w:uiPriority w:val="9"/>
    <w:qFormat/>
    <w:rsid w:val="007911D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889"/>
    <w:rPr>
      <w:rFonts w:ascii="Tahoma" w:hAnsi="Tahoma" w:cs="Tahoma"/>
      <w:sz w:val="16"/>
      <w:szCs w:val="16"/>
    </w:rPr>
  </w:style>
  <w:style w:type="paragraph" w:styleId="Header">
    <w:name w:val="header"/>
    <w:basedOn w:val="Normal"/>
    <w:link w:val="HeaderChar"/>
    <w:uiPriority w:val="99"/>
    <w:semiHidden/>
    <w:unhideWhenUsed/>
    <w:rsid w:val="0033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889"/>
    <w:rPr>
      <w:sz w:val="22"/>
      <w:szCs w:val="22"/>
    </w:rPr>
  </w:style>
  <w:style w:type="paragraph" w:styleId="Footer">
    <w:name w:val="footer"/>
    <w:basedOn w:val="Normal"/>
    <w:link w:val="FooterChar"/>
    <w:uiPriority w:val="99"/>
    <w:semiHidden/>
    <w:unhideWhenUsed/>
    <w:rsid w:val="003328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2889"/>
    <w:rPr>
      <w:sz w:val="22"/>
      <w:szCs w:val="22"/>
    </w:rPr>
  </w:style>
  <w:style w:type="character" w:styleId="IntenseEmphasis">
    <w:name w:val="Intense Emphasis"/>
    <w:basedOn w:val="DefaultParagraphFont"/>
    <w:uiPriority w:val="21"/>
    <w:qFormat/>
    <w:rsid w:val="00332889"/>
    <w:rPr>
      <w:b/>
      <w:bCs/>
      <w:i/>
      <w:iCs/>
      <w:color w:val="4F81BD"/>
    </w:rPr>
  </w:style>
  <w:style w:type="paragraph" w:customStyle="1" w:styleId="BookNormal">
    <w:name w:val="Book Normal"/>
    <w:basedOn w:val="Normal"/>
    <w:link w:val="BookNormalChar"/>
    <w:qFormat/>
    <w:rsid w:val="00332889"/>
    <w:rPr>
      <w:rFonts w:ascii="Century Gothic" w:hAnsi="Century Gothic"/>
      <w:sz w:val="18"/>
      <w:szCs w:val="18"/>
    </w:rPr>
  </w:style>
  <w:style w:type="paragraph" w:customStyle="1" w:styleId="BookSemiHeading">
    <w:name w:val="Book Semi Heading"/>
    <w:basedOn w:val="Normal"/>
    <w:link w:val="BookSemiHeadingChar"/>
    <w:qFormat/>
    <w:rsid w:val="00332889"/>
    <w:rPr>
      <w:rFonts w:ascii="Century Gothic" w:hAnsi="Century Gothic"/>
      <w:sz w:val="24"/>
      <w:szCs w:val="24"/>
    </w:rPr>
  </w:style>
  <w:style w:type="character" w:customStyle="1" w:styleId="BookNormalChar">
    <w:name w:val="Book Normal Char"/>
    <w:basedOn w:val="DefaultParagraphFont"/>
    <w:link w:val="BookNormal"/>
    <w:rsid w:val="00332889"/>
    <w:rPr>
      <w:rFonts w:ascii="Century Gothic" w:hAnsi="Century Gothic"/>
      <w:sz w:val="18"/>
      <w:szCs w:val="18"/>
    </w:rPr>
  </w:style>
  <w:style w:type="character" w:customStyle="1" w:styleId="Heading1Char">
    <w:name w:val="Heading 1 Char"/>
    <w:basedOn w:val="DefaultParagraphFont"/>
    <w:link w:val="Heading1"/>
    <w:uiPriority w:val="9"/>
    <w:rsid w:val="007911D9"/>
    <w:rPr>
      <w:rFonts w:ascii="Cambria" w:eastAsia="Times New Roman" w:hAnsi="Cambria"/>
      <w:b/>
      <w:bCs/>
      <w:color w:val="365F91"/>
      <w:sz w:val="28"/>
      <w:szCs w:val="28"/>
    </w:rPr>
  </w:style>
  <w:style w:type="character" w:customStyle="1" w:styleId="BookSemiHeadingChar">
    <w:name w:val="Book Semi Heading Char"/>
    <w:basedOn w:val="DefaultParagraphFont"/>
    <w:link w:val="BookSemiHeading"/>
    <w:rsid w:val="00332889"/>
    <w:rPr>
      <w:rFonts w:ascii="Century Gothic" w:hAnsi="Century Gothic"/>
      <w:sz w:val="24"/>
      <w:szCs w:val="24"/>
    </w:rPr>
  </w:style>
  <w:style w:type="paragraph" w:styleId="NoSpacing">
    <w:name w:val="No Spacing"/>
    <w:uiPriority w:val="1"/>
    <w:qFormat/>
    <w:rsid w:val="007911D9"/>
    <w:rPr>
      <w:sz w:val="22"/>
      <w:szCs w:val="22"/>
    </w:rPr>
  </w:style>
  <w:style w:type="paragraph" w:styleId="ListParagraph">
    <w:name w:val="List Paragraph"/>
    <w:basedOn w:val="Normal"/>
    <w:uiPriority w:val="34"/>
    <w:qFormat/>
    <w:rsid w:val="00B8627B"/>
    <w:pPr>
      <w:ind w:left="720"/>
      <w:contextualSpacing/>
    </w:pPr>
    <w:rPr>
      <w:rFonts w:asciiTheme="minorHAnsi" w:eastAsiaTheme="minorHAnsi" w:hAnsiTheme="minorHAnsi" w:cstheme="minorBidi"/>
    </w:rPr>
  </w:style>
  <w:style w:type="paragraph" w:styleId="Revision">
    <w:name w:val="Revision"/>
    <w:hidden/>
    <w:uiPriority w:val="99"/>
    <w:semiHidden/>
    <w:rsid w:val="007256A7"/>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E8A85-8824-41AF-9F4E-D1CE430187ED}" type="doc">
      <dgm:prSet loTypeId="urn:microsoft.com/office/officeart/2005/8/layout/chevron2" loCatId="list" qsTypeId="urn:microsoft.com/office/officeart/2005/8/quickstyle/3d2" qsCatId="3D" csTypeId="urn:microsoft.com/office/officeart/2005/8/colors/colorful2" csCatId="colorful" phldr="1"/>
      <dgm:spPr/>
      <dgm:t>
        <a:bodyPr/>
        <a:lstStyle/>
        <a:p>
          <a:endParaRPr lang="en-US"/>
        </a:p>
      </dgm:t>
    </dgm:pt>
    <dgm:pt modelId="{D0157765-C22A-43AE-97DF-5BD55004378E}">
      <dgm:prSet phldrT="[Text]" custT="1"/>
      <dgm:spPr/>
      <dgm:t>
        <a:bodyPr/>
        <a:lstStyle/>
        <a:p>
          <a:r>
            <a:rPr lang="en-US" sz="1800"/>
            <a:t>LIBRARY AUTOMATION SYSTEM</a:t>
          </a:r>
        </a:p>
      </dgm:t>
    </dgm:pt>
    <dgm:pt modelId="{24781D4C-EA85-4101-8571-73D1DB15C340}" type="parTrans" cxnId="{F4778C15-9D45-4186-B8F6-81FC401A76FD}">
      <dgm:prSet/>
      <dgm:spPr/>
      <dgm:t>
        <a:bodyPr/>
        <a:lstStyle/>
        <a:p>
          <a:endParaRPr lang="en-US"/>
        </a:p>
      </dgm:t>
    </dgm:pt>
    <dgm:pt modelId="{AD62EAD1-616F-43B2-86AC-C68C2644C456}" type="sibTrans" cxnId="{F4778C15-9D45-4186-B8F6-81FC401A76FD}">
      <dgm:prSet/>
      <dgm:spPr/>
      <dgm:t>
        <a:bodyPr/>
        <a:lstStyle/>
        <a:p>
          <a:endParaRPr lang="en-US"/>
        </a:p>
      </dgm:t>
    </dgm:pt>
    <dgm:pt modelId="{DA766791-7FBA-4FC8-AE90-C771C6338173}">
      <dgm:prSet phldrT="[Text]" custT="1"/>
      <dgm:spPr/>
      <dgm:t>
        <a:bodyPr/>
        <a:lstStyle/>
        <a:p>
          <a:r>
            <a:rPr lang="en-US" sz="2400"/>
            <a:t>CASE STUDY 2</a:t>
          </a:r>
        </a:p>
      </dgm:t>
    </dgm:pt>
    <dgm:pt modelId="{2731AFBC-1BFD-48B3-BD44-140CD1D2187F}" type="parTrans" cxnId="{4CC96D0E-955C-4565-BC8B-FD5AE1F09596}">
      <dgm:prSet/>
      <dgm:spPr/>
      <dgm:t>
        <a:bodyPr/>
        <a:lstStyle/>
        <a:p>
          <a:endParaRPr lang="en-US"/>
        </a:p>
      </dgm:t>
    </dgm:pt>
    <dgm:pt modelId="{F6CA8464-A9D9-4A38-B67C-4C93F0783AB2}" type="sibTrans" cxnId="{4CC96D0E-955C-4565-BC8B-FD5AE1F09596}">
      <dgm:prSet/>
      <dgm:spPr/>
      <dgm:t>
        <a:bodyPr/>
        <a:lstStyle/>
        <a:p>
          <a:endParaRPr lang="en-US"/>
        </a:p>
      </dgm:t>
    </dgm:pt>
    <dgm:pt modelId="{D353B34C-AB5B-4500-B269-27FCA62747BE}" type="pres">
      <dgm:prSet presAssocID="{D3DE8A85-8824-41AF-9F4E-D1CE430187ED}" presName="linearFlow" presStyleCnt="0">
        <dgm:presLayoutVars>
          <dgm:dir/>
          <dgm:animLvl val="lvl"/>
          <dgm:resizeHandles val="exact"/>
        </dgm:presLayoutVars>
      </dgm:prSet>
      <dgm:spPr/>
      <dgm:t>
        <a:bodyPr/>
        <a:lstStyle/>
        <a:p>
          <a:endParaRPr lang="en-US"/>
        </a:p>
      </dgm:t>
    </dgm:pt>
    <dgm:pt modelId="{73CE7D2D-D21F-4D42-A1CB-C731D1B7EA34}" type="pres">
      <dgm:prSet presAssocID="{D0157765-C22A-43AE-97DF-5BD55004378E}" presName="composite" presStyleCnt="0"/>
      <dgm:spPr/>
    </dgm:pt>
    <dgm:pt modelId="{9365EA80-6984-4855-A48A-C601E1CD9CF4}" type="pres">
      <dgm:prSet presAssocID="{D0157765-C22A-43AE-97DF-5BD55004378E}" presName="parentText" presStyleLbl="alignNode1" presStyleIdx="0" presStyleCnt="1">
        <dgm:presLayoutVars>
          <dgm:chMax val="1"/>
          <dgm:bulletEnabled val="1"/>
        </dgm:presLayoutVars>
      </dgm:prSet>
      <dgm:spPr/>
      <dgm:t>
        <a:bodyPr/>
        <a:lstStyle/>
        <a:p>
          <a:endParaRPr lang="en-US"/>
        </a:p>
      </dgm:t>
    </dgm:pt>
    <dgm:pt modelId="{B2212D99-8295-48A6-BF07-D2421597C530}" type="pres">
      <dgm:prSet presAssocID="{D0157765-C22A-43AE-97DF-5BD55004378E}" presName="descendantText" presStyleLbl="alignAcc1" presStyleIdx="0" presStyleCnt="1">
        <dgm:presLayoutVars>
          <dgm:bulletEnabled val="1"/>
        </dgm:presLayoutVars>
      </dgm:prSet>
      <dgm:spPr/>
      <dgm:t>
        <a:bodyPr/>
        <a:lstStyle/>
        <a:p>
          <a:endParaRPr lang="en-US"/>
        </a:p>
      </dgm:t>
    </dgm:pt>
  </dgm:ptLst>
  <dgm:cxnLst>
    <dgm:cxn modelId="{F93E8A4F-1099-4E1C-A1A8-CD07E9F30818}" type="presOf" srcId="{DA766791-7FBA-4FC8-AE90-C771C6338173}" destId="{B2212D99-8295-48A6-BF07-D2421597C530}" srcOrd="0" destOrd="0" presId="urn:microsoft.com/office/officeart/2005/8/layout/chevron2"/>
    <dgm:cxn modelId="{F4778C15-9D45-4186-B8F6-81FC401A76FD}" srcId="{D3DE8A85-8824-41AF-9F4E-D1CE430187ED}" destId="{D0157765-C22A-43AE-97DF-5BD55004378E}" srcOrd="0" destOrd="0" parTransId="{24781D4C-EA85-4101-8571-73D1DB15C340}" sibTransId="{AD62EAD1-616F-43B2-86AC-C68C2644C456}"/>
    <dgm:cxn modelId="{88CEE364-2CE0-4282-B527-303D09ECD28A}" type="presOf" srcId="{D3DE8A85-8824-41AF-9F4E-D1CE430187ED}" destId="{D353B34C-AB5B-4500-B269-27FCA62747BE}" srcOrd="0" destOrd="0" presId="urn:microsoft.com/office/officeart/2005/8/layout/chevron2"/>
    <dgm:cxn modelId="{328CB350-0694-4D9E-BB6D-D859ACA8D20E}" type="presOf" srcId="{D0157765-C22A-43AE-97DF-5BD55004378E}" destId="{9365EA80-6984-4855-A48A-C601E1CD9CF4}" srcOrd="0" destOrd="0" presId="urn:microsoft.com/office/officeart/2005/8/layout/chevron2"/>
    <dgm:cxn modelId="{4CC96D0E-955C-4565-BC8B-FD5AE1F09596}" srcId="{D0157765-C22A-43AE-97DF-5BD55004378E}" destId="{DA766791-7FBA-4FC8-AE90-C771C6338173}" srcOrd="0" destOrd="0" parTransId="{2731AFBC-1BFD-48B3-BD44-140CD1D2187F}" sibTransId="{F6CA8464-A9D9-4A38-B67C-4C93F0783AB2}"/>
    <dgm:cxn modelId="{CE7AC0BC-5E11-44F6-B85C-3E0D76B57C4C}" type="presParOf" srcId="{D353B34C-AB5B-4500-B269-27FCA62747BE}" destId="{73CE7D2D-D21F-4D42-A1CB-C731D1B7EA34}" srcOrd="0" destOrd="0" presId="urn:microsoft.com/office/officeart/2005/8/layout/chevron2"/>
    <dgm:cxn modelId="{643EE756-3382-4885-A32A-104D1619FA60}" type="presParOf" srcId="{73CE7D2D-D21F-4D42-A1CB-C731D1B7EA34}" destId="{9365EA80-6984-4855-A48A-C601E1CD9CF4}" srcOrd="0" destOrd="0" presId="urn:microsoft.com/office/officeart/2005/8/layout/chevron2"/>
    <dgm:cxn modelId="{342A4A99-F51D-45CE-87A3-1483F8D8E741}" type="presParOf" srcId="{73CE7D2D-D21F-4D42-A1CB-C731D1B7EA34}" destId="{B2212D99-8295-48A6-BF07-D2421597C530}"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9</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Mukherjee</dc:creator>
  <cp:keywords/>
  <dc:description/>
  <cp:lastModifiedBy>Hirak</cp:lastModifiedBy>
  <cp:revision>46</cp:revision>
  <dcterms:created xsi:type="dcterms:W3CDTF">2010-12-29T18:01:00Z</dcterms:created>
  <dcterms:modified xsi:type="dcterms:W3CDTF">2011-01-03T07:35:00Z</dcterms:modified>
</cp:coreProperties>
</file>